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D04C8" w14:textId="77777777" w:rsidR="000B3DE7" w:rsidRDefault="003F6531">
      <w:pPr>
        <w:pStyle w:val="Heading"/>
      </w:pPr>
      <w:bookmarkStart w:id="0" w:name="_Toc"/>
      <w:r>
        <w:rPr>
          <w:rFonts w:eastAsia="Arial Unicode MS" w:cs="Arial Unicode MS"/>
        </w:rPr>
        <w:t>Deployment af Bogføringsguiden</w:t>
      </w:r>
      <w:bookmarkEnd w:id="0"/>
    </w:p>
    <w:p w14:paraId="39DD636B" w14:textId="77777777" w:rsidR="000B3DE7" w:rsidRDefault="000B3DE7">
      <w:pPr>
        <w:pStyle w:val="Body"/>
      </w:pPr>
    </w:p>
    <w:commentRangeStart w:id="1"/>
    <w:p w14:paraId="7D3BD5E3" w14:textId="77777777" w:rsidR="000B3DE7" w:rsidRDefault="003F6531">
      <w:pPr>
        <w:pStyle w:val="Body"/>
      </w:pPr>
      <w:r>
        <w:fldChar w:fldCharType="begin"/>
      </w:r>
      <w:r>
        <w:instrText xml:space="preserve"> TOC \o 2-2 \t "Heading, 2,Heading 3, 2"</w:instrText>
      </w:r>
      <w:r>
        <w:fldChar w:fldCharType="separate"/>
      </w:r>
    </w:p>
    <w:p w14:paraId="7B895362" w14:textId="77777777" w:rsidR="000B3DE7" w:rsidRDefault="003F6531">
      <w:pPr>
        <w:pStyle w:val="Indholdsfortegnelse2"/>
      </w:pPr>
      <w:r>
        <w:rPr>
          <w:rFonts w:eastAsia="Arial Unicode MS" w:cs="Arial Unicode MS"/>
        </w:rPr>
        <w:t>Deployment af Bogføringsguiden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5E50C26C" w14:textId="77777777" w:rsidR="000B3DE7" w:rsidRDefault="003F6531">
      <w:pPr>
        <w:pStyle w:val="Indholdsfortegnelse2"/>
      </w:pPr>
      <w:r>
        <w:rPr>
          <w:rFonts w:eastAsia="Arial Unicode MS" w:cs="Arial Unicode MS"/>
        </w:rPr>
        <w:t>Roller og ansvar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B3F91C2" w14:textId="77777777" w:rsidR="000B3DE7" w:rsidRDefault="003F6531">
      <w:pPr>
        <w:pStyle w:val="Indholdsfortegnelse2"/>
      </w:pPr>
      <w:r>
        <w:rPr>
          <w:rFonts w:eastAsia="Arial Unicode MS" w:cs="Arial Unicode MS"/>
        </w:rPr>
        <w:t>Download af distribution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0C7A83A" w14:textId="77777777" w:rsidR="000B3DE7" w:rsidRDefault="003F6531">
      <w:pPr>
        <w:pStyle w:val="Indholdsfortegnelse2"/>
      </w:pPr>
      <w:r>
        <w:rPr>
          <w:rFonts w:eastAsia="Arial Unicode MS" w:cs="Arial Unicode MS"/>
          <w:lang w:val="en-US"/>
        </w:rPr>
        <w:t>Deployment scripts (</w:t>
      </w:r>
      <w:proofErr w:type="spellStart"/>
      <w:r>
        <w:rPr>
          <w:rFonts w:eastAsia="Arial Unicode MS" w:cs="Arial Unicode MS"/>
          <w:lang w:val="en-US"/>
        </w:rPr>
        <w:t>automatisering</w:t>
      </w:r>
      <w:proofErr w:type="spellEnd"/>
      <w:r>
        <w:rPr>
          <w:rFonts w:eastAsia="Arial Unicode MS" w:cs="Arial Unicode MS"/>
          <w:lang w:val="en-US"/>
        </w:rPr>
        <w:t>)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68D905C" w14:textId="77777777" w:rsidR="000B3DE7" w:rsidRDefault="003F6531">
      <w:pPr>
        <w:pStyle w:val="Indholdsfortegnelse2"/>
      </w:pPr>
      <w:r>
        <w:rPr>
          <w:rFonts w:eastAsia="Arial Unicode MS" w:cs="Arial Unicode MS"/>
          <w:lang w:val="en-US"/>
        </w:rPr>
        <w:t>Manuel deployment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FE80AB7" w14:textId="77777777" w:rsidR="000B3DE7" w:rsidRDefault="003F6531">
      <w:pPr>
        <w:pStyle w:val="Indholdsfortegnelse2"/>
      </w:pPr>
      <w:r>
        <w:rPr>
          <w:rFonts w:eastAsia="Arial Unicode MS" w:cs="Arial Unicode MS"/>
          <w:lang w:val="en-US"/>
        </w:rPr>
        <w:t xml:space="preserve">Deployment </w:t>
      </w:r>
      <w:proofErr w:type="spellStart"/>
      <w:r>
        <w:rPr>
          <w:rFonts w:eastAsia="Arial Unicode MS" w:cs="Arial Unicode MS"/>
          <w:lang w:val="en-US"/>
        </w:rPr>
        <w:t>af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nyt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katalog</w:t>
      </w:r>
      <w:proofErr w:type="spellEnd"/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3EFDA88" w14:textId="77777777" w:rsidR="000B3DE7" w:rsidRDefault="003F6531">
      <w:pPr>
        <w:pStyle w:val="Body"/>
      </w:pPr>
      <w:r>
        <w:fldChar w:fldCharType="end"/>
      </w:r>
      <w:commentRangeEnd w:id="1"/>
      <w:r w:rsidR="00E1677C">
        <w:rPr>
          <w:rStyle w:val="Kommentarhenvisning"/>
          <w:rFonts w:ascii="Times New Roman" w:eastAsia="Arial Unicode MS" w:hAnsi="Times New Roman" w:cs="Times New Roman"/>
          <w:color w:val="auto"/>
          <w:lang w:val="en-US" w:eastAsia="en-US"/>
        </w:rPr>
        <w:commentReference w:id="1"/>
      </w:r>
      <w:r>
        <w:rPr>
          <w:rFonts w:ascii="Arial Unicode MS" w:eastAsia="Arial Unicode MS" w:hAnsi="Arial Unicode MS" w:cs="Arial Unicode MS"/>
        </w:rPr>
        <w:br w:type="page"/>
      </w:r>
    </w:p>
    <w:p w14:paraId="539F7B42" w14:textId="77777777" w:rsidR="000B3DE7" w:rsidRDefault="003F653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1BB6659B" wp14:editId="3F64A4A1">
                <wp:simplePos x="0" y="0"/>
                <wp:positionH relativeFrom="page">
                  <wp:posOffset>721587</wp:posOffset>
                </wp:positionH>
                <wp:positionV relativeFrom="page">
                  <wp:posOffset>721587</wp:posOffset>
                </wp:positionV>
                <wp:extent cx="6120057" cy="139700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  <w:tblPrChange w:id="3" w:author="Jørgen Quaade" w:date="2017-03-08T10:27:00Z">
                                <w:tblPr>
                                  <w:tblStyle w:val="TableNormal"/>
                                  <w:tblW w:w="9632" w:type="dxa"/>
                                  <w:tblInd w:w="2" w:type="dxa"/>
                                  <w:tbl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blBorders>
                                  <w:shd w:val="clear" w:color="auto" w:fill="BDC0BF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1927"/>
                              <w:gridCol w:w="1927"/>
                              <w:gridCol w:w="1926"/>
                              <w:gridCol w:w="1926"/>
                              <w:gridCol w:w="1926"/>
                              <w:tblGridChange w:id="4">
                                <w:tblGrid>
                                  <w:gridCol w:w="1927"/>
                                  <w:gridCol w:w="1927"/>
                                  <w:gridCol w:w="1926"/>
                                  <w:gridCol w:w="1926"/>
                                  <w:gridCol w:w="1926"/>
                                </w:tblGrid>
                              </w:tblGridChange>
                            </w:tblGrid>
                            <w:tr w:rsidR="000B3DE7" w14:paraId="6DC71003" w14:textId="77777777" w:rsidTr="00E1677C">
                              <w:trPr>
                                <w:trHeight w:val="279"/>
                                <w:tblHeader/>
                                <w:trPrChange w:id="5" w:author="Jørgen Quaade" w:date="2017-03-08T10:27:00Z">
                                  <w:trPr>
                                    <w:trHeight w:val="279"/>
                                    <w:tblHeader/>
                                  </w:trPr>
                                </w:trPrChange>
                              </w:trPr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6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4" w:space="0" w:color="000000"/>
                                        <w:right w:val="single" w:sz="2" w:space="0" w:color="000000"/>
                                      </w:tcBorders>
                                      <w:shd w:val="clear" w:color="auto" w:fill="BDC0BF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099E6BA9" w14:textId="77777777" w:rsidR="000B3DE7" w:rsidRDefault="003F6531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7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4" w:space="0" w:color="000000"/>
                                        <w:right w:val="single" w:sz="2" w:space="0" w:color="000000"/>
                                      </w:tcBorders>
                                      <w:shd w:val="clear" w:color="auto" w:fill="BDC0BF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1D94DAC9" w14:textId="77777777" w:rsidR="000B3DE7" w:rsidRDefault="003F6531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Dato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8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4" w:space="0" w:color="000000"/>
                                        <w:right w:val="single" w:sz="2" w:space="0" w:color="000000"/>
                                      </w:tcBorders>
                                      <w:shd w:val="clear" w:color="auto" w:fill="BDC0BF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729A00D2" w14:textId="77777777" w:rsidR="000B3DE7" w:rsidRDefault="003F6531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Ændret af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9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4" w:space="0" w:color="000000"/>
                                        <w:right w:val="single" w:sz="2" w:space="0" w:color="000000"/>
                                      </w:tcBorders>
                                      <w:shd w:val="clear" w:color="auto" w:fill="BDC0BF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191E7426" w14:textId="77777777" w:rsidR="000B3DE7" w:rsidRDefault="003F6531">
                                  <w:pPr>
                                    <w:pStyle w:val="TableStyle1"/>
                                  </w:pP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Review’et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0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4" w:space="0" w:color="000000"/>
                                        <w:right w:val="single" w:sz="2" w:space="0" w:color="000000"/>
                                      </w:tcBorders>
                                      <w:shd w:val="clear" w:color="auto" w:fill="BDC0BF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405A9305" w14:textId="77777777" w:rsidR="000B3DE7" w:rsidRDefault="003F6531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Kommentar</w:t>
                                  </w:r>
                                </w:p>
                              </w:tc>
                            </w:tr>
                            <w:tr w:rsidR="000B3DE7" w14:paraId="625166B0" w14:textId="77777777" w:rsidTr="00E1677C">
                              <w:tblPrEx>
                                <w:shd w:val="clear" w:color="auto" w:fill="auto"/>
                                <w:tblPrExChange w:id="11" w:author="Jørgen Quaade" w:date="2017-03-08T10:27:00Z">
                                  <w:tblPrEx>
                                    <w:shd w:val="clear" w:color="auto" w:fill="auto"/>
                                  </w:tblPrEx>
                                </w:tblPrExChange>
                              </w:tblPrEx>
                              <w:trPr>
                                <w:trHeight w:val="279"/>
                                <w:trPrChange w:id="12" w:author="Jørgen Quaade" w:date="2017-03-08T10:27:00Z">
                                  <w:trPr>
                                    <w:trHeight w:val="279"/>
                                  </w:trPr>
                                </w:trPrChange>
                              </w:trPr>
                              <w:tc>
                                <w:tcPr>
                                  <w:tcW w:w="192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3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4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08BE4432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4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4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064AE472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24/1 - 2017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5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4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022A9853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Torben Hedstrøm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6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4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37225064" w14:textId="77777777" w:rsidR="000B3DE7" w:rsidRDefault="000B3DE7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17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4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3A72D490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Begyndelse</w:t>
                                  </w:r>
                                </w:p>
                              </w:tc>
                            </w:tr>
                            <w:tr w:rsidR="000B3DE7" w14:paraId="4563066C" w14:textId="77777777" w:rsidTr="00E1677C">
                              <w:tblPrEx>
                                <w:shd w:val="clear" w:color="auto" w:fill="auto"/>
                                <w:tblPrExChange w:id="18" w:author="Jørgen Quaade" w:date="2017-03-08T10:27:00Z">
                                  <w:tblPrEx>
                                    <w:shd w:val="clear" w:color="auto" w:fill="auto"/>
                                  </w:tblPrEx>
                                </w:tblPrExChange>
                              </w:tblPrEx>
                              <w:trPr>
                                <w:trHeight w:val="725"/>
                                <w:trPrChange w:id="19" w:author="Jørgen Quaade" w:date="2017-03-08T10:27:00Z">
                                  <w:trPr>
                                    <w:trHeight w:val="725"/>
                                  </w:trPr>
                                </w:trPrChange>
                              </w:trPr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0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67DD47A0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1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2F11AF3A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15/2 - 2017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2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547BFF56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Torben Hedstrøm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3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33FF7A15" w14:textId="77777777" w:rsidR="000B3DE7" w:rsidRDefault="000B3DE7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4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6AFB4A6C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Opdateret: Deployment af nyt katalog</w:t>
                                  </w:r>
                                </w:p>
                              </w:tc>
                            </w:tr>
                            <w:tr w:rsidR="000B3DE7" w14:paraId="516161E9" w14:textId="77777777" w:rsidTr="00E1677C">
                              <w:tblPrEx>
                                <w:shd w:val="clear" w:color="auto" w:fill="auto"/>
                                <w:tblPrExChange w:id="25" w:author="Jørgen Quaade" w:date="2017-03-08T10:27:00Z">
                                  <w:tblPrEx>
                                    <w:shd w:val="clear" w:color="auto" w:fill="auto"/>
                                  </w:tblPrEx>
                                </w:tblPrExChange>
                              </w:tblPrEx>
                              <w:trPr>
                                <w:trHeight w:val="725"/>
                                <w:trPrChange w:id="26" w:author="Jørgen Quaade" w:date="2017-03-08T10:27:00Z">
                                  <w:trPr>
                                    <w:trHeight w:val="725"/>
                                  </w:trPr>
                                </w:trPrChange>
                              </w:trPr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7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02FA3A60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8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549E1FE2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6/3 - 2017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29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513A04FC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Torben Hedstrøm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30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39DE06E6" w14:textId="77777777" w:rsidR="000B3DE7" w:rsidRDefault="00E1677C">
                                  <w:ins w:id="31" w:author="Jørgen Quaade" w:date="2017-03-08T10:27:00Z">
                                    <w:r>
                                      <w:t>Jørgen Quaade</w:t>
                                    </w:r>
                                  </w:ins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32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15BB66BF" w14:textId="77777777" w:rsidR="000B3DE7" w:rsidRDefault="003F653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Opdateret: Database-revision (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ToDo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B3DE7" w:rsidDel="00E1677C" w14:paraId="66FC8FFD" w14:textId="77777777" w:rsidTr="00E1677C">
                              <w:tblPrEx>
                                <w:shd w:val="clear" w:color="auto" w:fill="auto"/>
                                <w:tblPrExChange w:id="33" w:author="Jørgen Quaade" w:date="2017-03-08T10:27:00Z">
                                  <w:tblPrEx>
                                    <w:shd w:val="clear" w:color="auto" w:fill="auto"/>
                                  </w:tblPrEx>
                                </w:tblPrExChange>
                              </w:tblPrEx>
                              <w:trPr>
                                <w:trHeight w:val="279"/>
                                <w:del w:id="34" w:author="Jørgen Quaade" w:date="2017-03-08T10:27:00Z"/>
                                <w:trPrChange w:id="35" w:author="Jørgen Quaade" w:date="2017-03-08T10:27:00Z">
                                  <w:trPr>
                                    <w:trHeight w:val="279"/>
                                  </w:trPr>
                                </w:trPrChange>
                              </w:trPr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36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1FF60E26" w14:textId="77777777" w:rsidR="000B3DE7" w:rsidDel="00E1677C" w:rsidRDefault="000B3DE7">
                                  <w:pPr>
                                    <w:rPr>
                                      <w:del w:id="37" w:author="Jørgen Quaade" w:date="2017-03-08T10:27:00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38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3D898DDD" w14:textId="77777777" w:rsidR="000B3DE7" w:rsidDel="00E1677C" w:rsidRDefault="000B3DE7">
                                  <w:pPr>
                                    <w:rPr>
                                      <w:del w:id="39" w:author="Jørgen Quaade" w:date="2017-03-08T10:27:00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40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61142AC1" w14:textId="77777777" w:rsidR="000B3DE7" w:rsidDel="00E1677C" w:rsidRDefault="000B3DE7">
                                  <w:pPr>
                                    <w:rPr>
                                      <w:del w:id="41" w:author="Jørgen Quaade" w:date="2017-03-08T10:27:00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42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5DB9154A" w14:textId="77777777" w:rsidR="000B3DE7" w:rsidDel="00E1677C" w:rsidRDefault="000B3DE7">
                                  <w:pPr>
                                    <w:rPr>
                                      <w:del w:id="43" w:author="Jørgen Quaade" w:date="2017-03-08T10:27:00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tcPrChange w:id="44" w:author="Jørgen Quaade" w:date="2017-03-08T10:27:00Z">
                                    <w:tcPr>
                                      <w:tcW w:w="1926" w:type="dxa"/>
                                      <w:tcBorders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tcBorders>
                                      <w:shd w:val="clear" w:color="auto" w:fill="EEEEEE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</w:tcPr>
                                  </w:tcPrChange>
                                </w:tcPr>
                                <w:p w14:paraId="2072964B" w14:textId="77777777" w:rsidR="000B3DE7" w:rsidDel="00E1677C" w:rsidRDefault="000B3DE7">
                                  <w:pPr>
                                    <w:rPr>
                                      <w:del w:id="45" w:author="Jørgen Quaade" w:date="2017-03-08T10:27:00Z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2CC776" w14:textId="77777777" w:rsidR="00A9738A" w:rsidRDefault="00A9738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6659B" id="officeArt object" o:spid="_x0000_s1026" style="position:absolute;margin-left:56.8pt;margin-top:56.8pt;width:481.9pt;height:110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  <w:tblPrChange w:id="46" w:author="Jørgen Quaade" w:date="2017-03-08T10:27:00Z">
                          <w:tblPr>
                            <w:tblStyle w:val="TableNormal"/>
                            <w:tblW w:w="9632" w:type="dxa"/>
                            <w:tblInd w:w="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shd w:val="clear" w:color="auto" w:fill="BDC0BF"/>
                            <w:tblLayout w:type="fixed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1927"/>
                        <w:gridCol w:w="1927"/>
                        <w:gridCol w:w="1926"/>
                        <w:gridCol w:w="1926"/>
                        <w:gridCol w:w="1926"/>
                        <w:tblGridChange w:id="47">
                          <w:tblGrid>
                            <w:gridCol w:w="1927"/>
                            <w:gridCol w:w="1927"/>
                            <w:gridCol w:w="1926"/>
                            <w:gridCol w:w="1926"/>
                            <w:gridCol w:w="1926"/>
                          </w:tblGrid>
                        </w:tblGridChange>
                      </w:tblGrid>
                      <w:tr w:rsidR="000B3DE7" w14:paraId="6DC71003" w14:textId="77777777" w:rsidTr="00E1677C">
                        <w:trPr>
                          <w:trHeight w:val="279"/>
                          <w:tblHeader/>
                          <w:trPrChange w:id="48" w:author="Jørgen Quaade" w:date="2017-03-08T10:27:00Z">
                            <w:trPr>
                              <w:trHeight w:val="279"/>
                              <w:tblHeader/>
                            </w:trPr>
                          </w:trPrChange>
                        </w:trPr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49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4" w:space="0" w:color="000000"/>
                                  <w:right w:val="single" w:sz="2" w:space="0" w:color="000000"/>
                                </w:tcBorders>
                                <w:shd w:val="clear" w:color="auto" w:fill="BDC0BF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099E6BA9" w14:textId="77777777" w:rsidR="000B3DE7" w:rsidRDefault="003F6531">
                            <w:pPr>
                              <w:pStyle w:val="TableStyle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0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4" w:space="0" w:color="000000"/>
                                  <w:right w:val="single" w:sz="2" w:space="0" w:color="000000"/>
                                </w:tcBorders>
                                <w:shd w:val="clear" w:color="auto" w:fill="BDC0BF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1D94DAC9" w14:textId="77777777" w:rsidR="000B3DE7" w:rsidRDefault="003F6531">
                            <w:pPr>
                              <w:pStyle w:val="TableStyle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Dato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1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4" w:space="0" w:color="000000"/>
                                  <w:right w:val="single" w:sz="2" w:space="0" w:color="000000"/>
                                </w:tcBorders>
                                <w:shd w:val="clear" w:color="auto" w:fill="BDC0BF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729A00D2" w14:textId="77777777" w:rsidR="000B3DE7" w:rsidRDefault="003F6531">
                            <w:pPr>
                              <w:pStyle w:val="TableStyle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Ændret af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2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4" w:space="0" w:color="000000"/>
                                  <w:right w:val="single" w:sz="2" w:space="0" w:color="000000"/>
                                </w:tcBorders>
                                <w:shd w:val="clear" w:color="auto" w:fill="BDC0BF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191E7426" w14:textId="77777777" w:rsidR="000B3DE7" w:rsidRDefault="003F6531">
                            <w:pPr>
                              <w:pStyle w:val="TableStyle1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Review’et</w:t>
                            </w:r>
                            <w:proofErr w:type="spellEnd"/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3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4" w:space="0" w:color="000000"/>
                                  <w:right w:val="single" w:sz="2" w:space="0" w:color="000000"/>
                                </w:tcBorders>
                                <w:shd w:val="clear" w:color="auto" w:fill="BDC0BF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405A9305" w14:textId="77777777" w:rsidR="000B3DE7" w:rsidRDefault="003F6531">
                            <w:pPr>
                              <w:pStyle w:val="TableStyle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Kommentar</w:t>
                            </w:r>
                          </w:p>
                        </w:tc>
                      </w:tr>
                      <w:tr w:rsidR="000B3DE7" w14:paraId="625166B0" w14:textId="77777777" w:rsidTr="00E1677C">
                        <w:tblPrEx>
                          <w:shd w:val="clear" w:color="auto" w:fill="auto"/>
                          <w:tblPrExChange w:id="54" w:author="Jørgen Quaade" w:date="2017-03-08T10:27:00Z">
                            <w:tblPrEx>
                              <w:shd w:val="clear" w:color="auto" w:fill="auto"/>
                            </w:tblPrEx>
                          </w:tblPrExChange>
                        </w:tblPrEx>
                        <w:trPr>
                          <w:trHeight w:val="279"/>
                          <w:trPrChange w:id="55" w:author="Jørgen Quaade" w:date="2017-03-08T10:27:00Z">
                            <w:trPr>
                              <w:trHeight w:val="279"/>
                            </w:trPr>
                          </w:trPrChange>
                        </w:trPr>
                        <w:tc>
                          <w:tcPr>
                            <w:tcW w:w="192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6" w:author="Jørgen Quaade" w:date="2017-03-08T10:27:00Z">
                              <w:tcPr>
                                <w:tcW w:w="1926" w:type="dxa"/>
                                <w:tcBorders>
                                  <w:top w:val="single" w:sz="4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08BE4432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7" w:author="Jørgen Quaade" w:date="2017-03-08T10:27:00Z">
                              <w:tcPr>
                                <w:tcW w:w="1926" w:type="dxa"/>
                                <w:tcBorders>
                                  <w:top w:val="single" w:sz="4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064AE472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24/1 - 2017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8" w:author="Jørgen Quaade" w:date="2017-03-08T10:27:00Z">
                              <w:tcPr>
                                <w:tcW w:w="1926" w:type="dxa"/>
                                <w:tcBorders>
                                  <w:top w:val="single" w:sz="4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022A9853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Torben Hedstrøm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59" w:author="Jørgen Quaade" w:date="2017-03-08T10:27:00Z">
                              <w:tcPr>
                                <w:tcW w:w="1926" w:type="dxa"/>
                                <w:tcBorders>
                                  <w:top w:val="single" w:sz="4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37225064" w14:textId="77777777" w:rsidR="000B3DE7" w:rsidRDefault="000B3DE7"/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0" w:author="Jørgen Quaade" w:date="2017-03-08T10:27:00Z">
                              <w:tcPr>
                                <w:tcW w:w="1926" w:type="dxa"/>
                                <w:tcBorders>
                                  <w:top w:val="single" w:sz="4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3A72D490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Begyndelse</w:t>
                            </w:r>
                          </w:p>
                        </w:tc>
                      </w:tr>
                      <w:tr w:rsidR="000B3DE7" w14:paraId="4563066C" w14:textId="77777777" w:rsidTr="00E1677C">
                        <w:tblPrEx>
                          <w:shd w:val="clear" w:color="auto" w:fill="auto"/>
                          <w:tblPrExChange w:id="61" w:author="Jørgen Quaade" w:date="2017-03-08T10:27:00Z">
                            <w:tblPrEx>
                              <w:shd w:val="clear" w:color="auto" w:fill="auto"/>
                            </w:tblPrEx>
                          </w:tblPrExChange>
                        </w:tblPrEx>
                        <w:trPr>
                          <w:trHeight w:val="725"/>
                          <w:trPrChange w:id="62" w:author="Jørgen Quaade" w:date="2017-03-08T10:27:00Z">
                            <w:trPr>
                              <w:trHeight w:val="725"/>
                            </w:trPr>
                          </w:trPrChange>
                        </w:trPr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3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67DD47A0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4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2F11AF3A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15/2 - 2017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5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547BFF56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Torben Hedstrøm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6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33FF7A15" w14:textId="77777777" w:rsidR="000B3DE7" w:rsidRDefault="000B3DE7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67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6AFB4A6C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Opdateret: Deployment af nyt katalog</w:t>
                            </w:r>
                          </w:p>
                        </w:tc>
                      </w:tr>
                      <w:tr w:rsidR="000B3DE7" w14:paraId="516161E9" w14:textId="77777777" w:rsidTr="00E1677C">
                        <w:tblPrEx>
                          <w:shd w:val="clear" w:color="auto" w:fill="auto"/>
                          <w:tblPrExChange w:id="68" w:author="Jørgen Quaade" w:date="2017-03-08T10:27:00Z">
                            <w:tblPrEx>
                              <w:shd w:val="clear" w:color="auto" w:fill="auto"/>
                            </w:tblPrEx>
                          </w:tblPrExChange>
                        </w:tblPrEx>
                        <w:trPr>
                          <w:trHeight w:val="725"/>
                          <w:trPrChange w:id="69" w:author="Jørgen Quaade" w:date="2017-03-08T10:27:00Z">
                            <w:trPr>
                              <w:trHeight w:val="725"/>
                            </w:trPr>
                          </w:trPrChange>
                        </w:trPr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0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02FA3A60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1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549E1FE2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6/3 - 2017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2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513A04FC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Torben Hedstrøm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3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39DE06E6" w14:textId="77777777" w:rsidR="000B3DE7" w:rsidRDefault="00E1677C">
                            <w:ins w:id="74" w:author="Jørgen Quaade" w:date="2017-03-08T10:27:00Z">
                              <w:r>
                                <w:t>Jørgen Quaade</w:t>
                              </w:r>
                            </w:ins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5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15BB66BF" w14:textId="77777777" w:rsidR="000B3DE7" w:rsidRDefault="003F6531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Opdateret: Database-revision (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>)</w:t>
                            </w:r>
                          </w:p>
                        </w:tc>
                      </w:tr>
                      <w:tr w:rsidR="000B3DE7" w:rsidDel="00E1677C" w14:paraId="66FC8FFD" w14:textId="77777777" w:rsidTr="00E1677C">
                        <w:tblPrEx>
                          <w:shd w:val="clear" w:color="auto" w:fill="auto"/>
                          <w:tblPrExChange w:id="76" w:author="Jørgen Quaade" w:date="2017-03-08T10:27:00Z">
                            <w:tblPrEx>
                              <w:shd w:val="clear" w:color="auto" w:fill="auto"/>
                            </w:tblPrEx>
                          </w:tblPrExChange>
                        </w:tblPrEx>
                        <w:trPr>
                          <w:trHeight w:val="279"/>
                          <w:del w:id="77" w:author="Jørgen Quaade" w:date="2017-03-08T10:27:00Z"/>
                          <w:trPrChange w:id="78" w:author="Jørgen Quaade" w:date="2017-03-08T10:27:00Z">
                            <w:trPr>
                              <w:trHeight w:val="279"/>
                            </w:trPr>
                          </w:trPrChange>
                        </w:trPr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79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1FF60E26" w14:textId="77777777" w:rsidR="000B3DE7" w:rsidDel="00E1677C" w:rsidRDefault="000B3DE7">
                            <w:pPr>
                              <w:rPr>
                                <w:del w:id="80" w:author="Jørgen Quaade" w:date="2017-03-08T10:27:00Z"/>
                              </w:rPr>
                            </w:pP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81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3D898DDD" w14:textId="77777777" w:rsidR="000B3DE7" w:rsidDel="00E1677C" w:rsidRDefault="000B3DE7">
                            <w:pPr>
                              <w:rPr>
                                <w:del w:id="82" w:author="Jørgen Quaade" w:date="2017-03-08T10:27:00Z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83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61142AC1" w14:textId="77777777" w:rsidR="000B3DE7" w:rsidDel="00E1677C" w:rsidRDefault="000B3DE7">
                            <w:pPr>
                              <w:rPr>
                                <w:del w:id="84" w:author="Jørgen Quaade" w:date="2017-03-08T10:27:00Z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85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5DB9154A" w14:textId="77777777" w:rsidR="000B3DE7" w:rsidDel="00E1677C" w:rsidRDefault="000B3DE7">
                            <w:pPr>
                              <w:rPr>
                                <w:del w:id="86" w:author="Jørgen Quaade" w:date="2017-03-08T10:27:00Z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tcPrChange w:id="87" w:author="Jørgen Quaade" w:date="2017-03-08T10:27:00Z">
                              <w:tcPr>
                                <w:tcW w:w="1926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  <w:shd w:val="clear" w:color="auto" w:fill="EEEEEE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</w:tcPrChange>
                          </w:tcPr>
                          <w:p w14:paraId="2072964B" w14:textId="77777777" w:rsidR="000B3DE7" w:rsidDel="00E1677C" w:rsidRDefault="000B3DE7">
                            <w:pPr>
                              <w:rPr>
                                <w:del w:id="88" w:author="Jørgen Quaade" w:date="2017-03-08T10:27:00Z"/>
                              </w:rPr>
                            </w:pPr>
                          </w:p>
                        </w:tc>
                      </w:tr>
                    </w:tbl>
                    <w:p w14:paraId="022CC776" w14:textId="77777777" w:rsidR="00A9738A" w:rsidRDefault="00A9738A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</w:rPr>
        <w:br w:type="page"/>
      </w:r>
    </w:p>
    <w:p w14:paraId="28486387" w14:textId="77777777" w:rsidR="000B3DE7" w:rsidRDefault="000B3DE7">
      <w:pPr>
        <w:pStyle w:val="Body"/>
      </w:pPr>
    </w:p>
    <w:p w14:paraId="7C1EEFA1" w14:textId="77777777" w:rsidR="000B3DE7" w:rsidRDefault="003F6531">
      <w:pPr>
        <w:pStyle w:val="Overskrift2"/>
      </w:pPr>
      <w:bookmarkStart w:id="89" w:name="_Toc1"/>
      <w:r>
        <w:rPr>
          <w:rFonts w:eastAsia="Arial Unicode MS" w:cs="Arial Unicode MS"/>
        </w:rPr>
        <w:t>Roller og ansvar</w:t>
      </w:r>
      <w:bookmarkEnd w:id="89"/>
    </w:p>
    <w:p w14:paraId="49DBFF87" w14:textId="77777777" w:rsidR="000B3DE7" w:rsidRDefault="000B3DE7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0B3DE7" w14:paraId="6D23B5B4" w14:textId="77777777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CA9E" w14:textId="77777777" w:rsidR="000B3DE7" w:rsidRDefault="003F6531">
            <w:pPr>
              <w:pStyle w:val="TableStyle1"/>
            </w:pPr>
            <w:r>
              <w:rPr>
                <w:rFonts w:eastAsia="Arial Unicode MS" w:cs="Arial Unicode MS"/>
              </w:rPr>
              <w:t>Rolle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CA72" w14:textId="77777777" w:rsidR="000B3DE7" w:rsidRDefault="003F6531">
            <w:pPr>
              <w:pStyle w:val="TableStyle1"/>
            </w:pPr>
            <w:r>
              <w:rPr>
                <w:rFonts w:eastAsia="Arial Unicode MS" w:cs="Arial Unicode MS"/>
              </w:rPr>
              <w:t>Beskrivelse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FFC" w14:textId="77777777" w:rsidR="000B3DE7" w:rsidRDefault="003F6531">
            <w:pPr>
              <w:pStyle w:val="TableStyle1"/>
            </w:pPr>
            <w:r>
              <w:rPr>
                <w:rFonts w:eastAsia="Arial Unicode MS" w:cs="Arial Unicode MS"/>
              </w:rPr>
              <w:t>Ansvar</w:t>
            </w:r>
          </w:p>
        </w:tc>
      </w:tr>
      <w:tr w:rsidR="000B3DE7" w14:paraId="3AE1D338" w14:textId="77777777">
        <w:tblPrEx>
          <w:shd w:val="clear" w:color="auto" w:fill="auto"/>
        </w:tblPrEx>
        <w:trPr>
          <w:trHeight w:val="48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AE75" w14:textId="77777777" w:rsidR="000B3DE7" w:rsidRDefault="003F6531">
            <w:pPr>
              <w:pStyle w:val="TableStyle1"/>
            </w:pPr>
            <w:commentRangeStart w:id="90"/>
            <w:del w:id="91" w:author="Jørgen Quaade" w:date="2017-03-08T10:27:00Z">
              <w:r w:rsidDel="00E1677C">
                <w:rPr>
                  <w:rFonts w:eastAsia="Arial Unicode MS" w:cs="Arial Unicode MS"/>
                </w:rPr>
                <w:delText>Nine</w:delText>
              </w:r>
            </w:del>
            <w:commentRangeEnd w:id="90"/>
            <w:r w:rsidR="00E1677C">
              <w:rPr>
                <w:rStyle w:val="Kommentarhenvisning"/>
                <w:rFonts w:ascii="Times New Roman" w:eastAsia="Arial Unicode MS" w:hAnsi="Times New Roman" w:cs="Times New Roman"/>
                <w:b w:val="0"/>
                <w:bCs w:val="0"/>
                <w:color w:val="auto"/>
                <w:lang w:val="en-US" w:eastAsia="en-US"/>
              </w:rPr>
              <w:commentReference w:id="90"/>
            </w:r>
            <w:ins w:id="92" w:author="Jørgen Quaade" w:date="2017-03-08T10:27:00Z">
              <w:r w:rsidR="00E1677C">
                <w:rPr>
                  <w:rFonts w:eastAsia="Arial Unicode MS" w:cs="Arial Unicode MS"/>
                </w:rPr>
                <w:t>Udvikling</w:t>
              </w:r>
            </w:ins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77FEA" w14:textId="77777777" w:rsidR="000B3DE7" w:rsidRDefault="003F6531">
            <w:pPr>
              <w:pStyle w:val="TableStyle2"/>
            </w:pPr>
            <w:r>
              <w:rPr>
                <w:rFonts w:eastAsia="Arial Unicode MS" w:cs="Arial Unicode MS"/>
              </w:rPr>
              <w:t>Udvikling og release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323CD" w14:textId="77777777" w:rsidR="000B3DE7" w:rsidRDefault="003F6531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Udvikling</w:t>
            </w:r>
          </w:p>
          <w:p w14:paraId="6131499C" w14:textId="77777777" w:rsidR="000B3DE7" w:rsidRDefault="003F6531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Leverance af releasepakke</w:t>
            </w:r>
          </w:p>
        </w:tc>
      </w:tr>
      <w:tr w:rsidR="000B3DE7" w14:paraId="781A118B" w14:textId="77777777">
        <w:tblPrEx>
          <w:shd w:val="clear" w:color="auto" w:fill="auto"/>
        </w:tblPrEx>
        <w:trPr>
          <w:trHeight w:val="4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0D441" w14:textId="77777777" w:rsidR="000B3DE7" w:rsidRDefault="003F6531">
            <w:pPr>
              <w:pStyle w:val="TableStyle1"/>
            </w:pPr>
            <w:r>
              <w:rPr>
                <w:rFonts w:eastAsia="Arial Unicode MS" w:cs="Arial Unicode MS"/>
              </w:rPr>
              <w:t>SKAT-Drift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6AF8" w14:textId="77777777" w:rsidR="000B3DE7" w:rsidRDefault="003F6531">
            <w:pPr>
              <w:pStyle w:val="TableStyle2"/>
            </w:pPr>
            <w:r>
              <w:rPr>
                <w:rFonts w:eastAsia="Arial Unicode MS" w:cs="Arial Unicode MS"/>
              </w:rPr>
              <w:t xml:space="preserve">Drift og </w:t>
            </w:r>
            <w:proofErr w:type="spellStart"/>
            <w:r>
              <w:rPr>
                <w:rFonts w:eastAsia="Arial Unicode MS" w:cs="Arial Unicode MS"/>
              </w:rPr>
              <w:t>deployment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3B67D" w14:textId="77777777" w:rsidR="000B3DE7" w:rsidRDefault="003F6531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Drift af miljø</w:t>
            </w:r>
          </w:p>
          <w:p w14:paraId="4FCC9FC4" w14:textId="77777777" w:rsidR="000B3DE7" w:rsidRDefault="003F6531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Deployment af releasepakke</w:t>
            </w:r>
          </w:p>
        </w:tc>
      </w:tr>
    </w:tbl>
    <w:p w14:paraId="1B1FFE8E" w14:textId="77777777" w:rsidR="000B3DE7" w:rsidRDefault="000B3DE7">
      <w:pPr>
        <w:pStyle w:val="Body"/>
      </w:pPr>
    </w:p>
    <w:p w14:paraId="35754735" w14:textId="77777777" w:rsidR="000B3DE7" w:rsidRDefault="000B3DE7">
      <w:pPr>
        <w:pStyle w:val="Body"/>
      </w:pPr>
    </w:p>
    <w:p w14:paraId="6F3989E1" w14:textId="77777777" w:rsidR="000B3DE7" w:rsidRDefault="000B3DE7">
      <w:pPr>
        <w:pStyle w:val="Body"/>
      </w:pPr>
    </w:p>
    <w:p w14:paraId="0D6B5D79" w14:textId="77777777" w:rsidR="000B3DE7" w:rsidRDefault="003F6531">
      <w:pPr>
        <w:pStyle w:val="Body"/>
      </w:pPr>
      <w:r>
        <w:rPr>
          <w:rFonts w:eastAsia="Arial Unicode MS" w:cs="Arial Unicode MS"/>
        </w:rPr>
        <w:t>Overordnet flow:</w:t>
      </w:r>
    </w:p>
    <w:p w14:paraId="6AEDB19D" w14:textId="77777777" w:rsidR="000B3DE7" w:rsidRDefault="000B3DE7">
      <w:pPr>
        <w:pStyle w:val="Body"/>
      </w:pPr>
    </w:p>
    <w:p w14:paraId="3BC3B8E4" w14:textId="77777777" w:rsidR="000B3DE7" w:rsidRDefault="003F6531">
      <w:pPr>
        <w:pStyle w:val="Body"/>
        <w:numPr>
          <w:ilvl w:val="0"/>
          <w:numId w:val="4"/>
        </w:numPr>
      </w:pPr>
      <w:del w:id="93" w:author="Jørgen Quaade" w:date="2017-03-08T10:29:00Z">
        <w:r w:rsidDel="00E1677C">
          <w:rPr>
            <w:rFonts w:eastAsia="Arial Unicode MS" w:cs="Arial Unicode MS"/>
          </w:rPr>
          <w:delText>NiNe</w:delText>
        </w:r>
      </w:del>
      <w:ins w:id="94" w:author="Jørgen Quaade" w:date="2017-03-08T10:29:00Z">
        <w:r w:rsidR="00E1677C" w:rsidRPr="00E1677C">
          <w:rPr>
            <w:rFonts w:eastAsia="Arial Unicode MS" w:cs="Arial Unicode MS"/>
            <w:b/>
          </w:rPr>
          <w:t>Udvikling</w:t>
        </w:r>
      </w:ins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advisererer</w:t>
      </w:r>
      <w:proofErr w:type="spellEnd"/>
      <w:r>
        <w:rPr>
          <w:rFonts w:eastAsia="Arial Unicode MS" w:cs="Arial Unicode MS"/>
        </w:rPr>
        <w:t xml:space="preserve"> SKAT-Drift om kommende release.</w:t>
      </w:r>
    </w:p>
    <w:p w14:paraId="5E98C92F" w14:textId="77777777" w:rsidR="000B3DE7" w:rsidRDefault="003F6531">
      <w:pPr>
        <w:pStyle w:val="Body"/>
        <w:numPr>
          <w:ilvl w:val="0"/>
          <w:numId w:val="4"/>
        </w:numPr>
      </w:pPr>
      <w:r>
        <w:rPr>
          <w:rFonts w:eastAsia="Arial Unicode MS" w:cs="Arial Unicode MS"/>
        </w:rPr>
        <w:t>SKAT-Drift angiver servicevindue for release.</w:t>
      </w:r>
    </w:p>
    <w:p w14:paraId="266AFF6B" w14:textId="77777777" w:rsidR="000B3DE7" w:rsidRDefault="003F6531">
      <w:pPr>
        <w:pStyle w:val="Body"/>
        <w:numPr>
          <w:ilvl w:val="0"/>
          <w:numId w:val="4"/>
        </w:numPr>
      </w:pPr>
      <w:del w:id="95" w:author="Jørgen Quaade" w:date="2017-03-08T10:29:00Z">
        <w:r w:rsidDel="00E1677C">
          <w:rPr>
            <w:rFonts w:eastAsia="Arial Unicode MS" w:cs="Arial Unicode MS"/>
          </w:rPr>
          <w:delText>NiNe</w:delText>
        </w:r>
      </w:del>
      <w:ins w:id="96" w:author="Jørgen Quaade" w:date="2017-03-08T10:29:00Z">
        <w:r w:rsidR="00E1677C" w:rsidRPr="00E1677C">
          <w:rPr>
            <w:rFonts w:eastAsia="Arial Unicode MS" w:cs="Arial Unicode MS"/>
            <w:b/>
          </w:rPr>
          <w:t>Udvikling</w:t>
        </w:r>
      </w:ins>
      <w:r>
        <w:rPr>
          <w:rFonts w:eastAsia="Arial Unicode MS" w:cs="Arial Unicode MS"/>
        </w:rPr>
        <w:t xml:space="preserve"> publicerer download-link til </w:t>
      </w:r>
      <w:proofErr w:type="spellStart"/>
      <w:r>
        <w:rPr>
          <w:rFonts w:eastAsia="Arial Unicode MS" w:cs="Arial Unicode MS"/>
        </w:rPr>
        <w:t>BinTray</w:t>
      </w:r>
      <w:proofErr w:type="spellEnd"/>
      <w:r>
        <w:rPr>
          <w:rFonts w:eastAsia="Arial Unicode MS" w:cs="Arial Unicode MS"/>
        </w:rPr>
        <w:t>, med udløb omkring afslutning af servicevindue.</w:t>
      </w:r>
    </w:p>
    <w:p w14:paraId="71D5828F" w14:textId="77777777" w:rsidR="000B3DE7" w:rsidRDefault="003F6531">
      <w:pPr>
        <w:pStyle w:val="Body"/>
        <w:numPr>
          <w:ilvl w:val="0"/>
          <w:numId w:val="4"/>
        </w:numPr>
      </w:pPr>
      <w:r>
        <w:rPr>
          <w:rFonts w:eastAsia="Arial Unicode MS" w:cs="Arial Unicode MS"/>
        </w:rPr>
        <w:t xml:space="preserve">SKAT-Drift aktiverer download-link, og foretager </w:t>
      </w:r>
      <w:proofErr w:type="spellStart"/>
      <w:r>
        <w:rPr>
          <w:rFonts w:eastAsia="Arial Unicode MS" w:cs="Arial Unicode MS"/>
        </w:rPr>
        <w:t>deployment</w:t>
      </w:r>
      <w:proofErr w:type="spellEnd"/>
      <w:r>
        <w:rPr>
          <w:rFonts w:eastAsia="Arial Unicode MS" w:cs="Arial Unicode MS"/>
        </w:rPr>
        <w:t xml:space="preserve"> jf. Vejledning. </w:t>
      </w:r>
    </w:p>
    <w:p w14:paraId="26FEAE39" w14:textId="77777777" w:rsidR="000B3DE7" w:rsidRDefault="000B3DE7">
      <w:pPr>
        <w:pStyle w:val="Body"/>
      </w:pPr>
    </w:p>
    <w:p w14:paraId="136E875E" w14:textId="77777777" w:rsidR="000B3DE7" w:rsidRDefault="003F6531">
      <w:pPr>
        <w:pStyle w:val="Overskrift2"/>
      </w:pPr>
      <w:bookmarkStart w:id="97" w:name="_Toc2"/>
      <w:commentRangeStart w:id="98"/>
      <w:r>
        <w:rPr>
          <w:rFonts w:eastAsia="Arial Unicode MS" w:cs="Arial Unicode MS"/>
        </w:rPr>
        <w:t>Download af distribution</w:t>
      </w:r>
      <w:bookmarkEnd w:id="97"/>
      <w:commentRangeEnd w:id="98"/>
      <w:r w:rsidR="00E1677C">
        <w:rPr>
          <w:rStyle w:val="Kommentarhenvisning"/>
          <w:rFonts w:ascii="Times New Roman" w:eastAsia="Arial Unicode MS" w:hAnsi="Times New Roman" w:cs="Times New Roman"/>
          <w:b w:val="0"/>
          <w:bCs w:val="0"/>
          <w:color w:val="auto"/>
          <w:lang w:val="en-US" w:eastAsia="en-US"/>
        </w:rPr>
        <w:commentReference w:id="98"/>
      </w:r>
    </w:p>
    <w:p w14:paraId="124BDFA4" w14:textId="77777777" w:rsidR="000B3DE7" w:rsidRDefault="003F6531">
      <w:pPr>
        <w:pStyle w:val="Overskrift3"/>
      </w:pPr>
      <w:r>
        <w:rPr>
          <w:rFonts w:eastAsia="Arial Unicode MS" w:cs="Arial Unicode MS"/>
        </w:rPr>
        <w:t>Beskrivelse:</w:t>
      </w:r>
    </w:p>
    <w:p w14:paraId="03CF5CCA" w14:textId="77777777" w:rsidR="000B3DE7" w:rsidRDefault="003F6531">
      <w:pPr>
        <w:pStyle w:val="Body"/>
      </w:pPr>
      <w:r>
        <w:rPr>
          <w:rFonts w:eastAsia="Arial Unicode MS" w:cs="Arial Unicode MS"/>
        </w:rPr>
        <w:t>En distribution består af en .zip fil, som kan pakkes ud vha. et password. Indholdet af .zip filen er som minimum:</w:t>
      </w:r>
    </w:p>
    <w:p w14:paraId="45276C6D" w14:textId="77777777" w:rsidR="000B3DE7" w:rsidRDefault="000B3DE7">
      <w:pPr>
        <w:pStyle w:val="Body"/>
      </w:pPr>
    </w:p>
    <w:p w14:paraId="14777089" w14:textId="77777777" w:rsidR="000B3DE7" w:rsidRDefault="003F6531">
      <w:pPr>
        <w:pStyle w:val="Body"/>
        <w:numPr>
          <w:ilvl w:val="0"/>
          <w:numId w:val="6"/>
        </w:numPr>
      </w:pPr>
      <w:r>
        <w:rPr>
          <w:rFonts w:eastAsia="Arial Unicode MS" w:cs="Arial Unicode MS"/>
        </w:rPr>
        <w:t>Komplet release af Bogføringsguiden.</w:t>
      </w:r>
    </w:p>
    <w:p w14:paraId="4524F091" w14:textId="77777777" w:rsidR="000B3DE7" w:rsidRDefault="003F6531">
      <w:pPr>
        <w:pStyle w:val="Body"/>
        <w:numPr>
          <w:ilvl w:val="0"/>
          <w:numId w:val="6"/>
        </w:numPr>
      </w:pPr>
      <w:r>
        <w:rPr>
          <w:rFonts w:eastAsia="Arial Unicode MS" w:cs="Arial Unicode MS"/>
        </w:rPr>
        <w:t xml:space="preserve">Komplet </w:t>
      </w:r>
      <w:del w:id="99" w:author="Jørgen Quaade" w:date="2017-03-08T10:36:00Z">
        <w:r w:rsidDel="00E1677C">
          <w:rPr>
            <w:rFonts w:eastAsia="Arial Unicode MS" w:cs="Arial Unicode MS"/>
          </w:rPr>
          <w:delText xml:space="preserve">en </w:delText>
        </w:r>
      </w:del>
      <w:r>
        <w:rPr>
          <w:rFonts w:eastAsia="Arial Unicode MS" w:cs="Arial Unicode MS"/>
        </w:rPr>
        <w:t>release af Regelapplikationen.</w:t>
      </w:r>
    </w:p>
    <w:p w14:paraId="352DB861" w14:textId="77777777" w:rsidR="000B3DE7" w:rsidRDefault="003F6531">
      <w:pPr>
        <w:pStyle w:val="Body"/>
        <w:numPr>
          <w:ilvl w:val="0"/>
          <w:numId w:val="6"/>
        </w:numPr>
      </w:pPr>
      <w:r>
        <w:rPr>
          <w:rFonts w:eastAsia="Arial Unicode MS" w:cs="Arial Unicode MS"/>
        </w:rPr>
        <w:t xml:space="preserve">Detaljeret vejledning til </w:t>
      </w:r>
      <w:proofErr w:type="spellStart"/>
      <w:r>
        <w:rPr>
          <w:rFonts w:eastAsia="Arial Unicode MS" w:cs="Arial Unicode MS"/>
        </w:rPr>
        <w:t>deployment</w:t>
      </w:r>
      <w:proofErr w:type="spellEnd"/>
      <w:r>
        <w:rPr>
          <w:rFonts w:eastAsia="Arial Unicode MS" w:cs="Arial Unicode MS"/>
        </w:rPr>
        <w:t xml:space="preserve"> på Non-Prod og Prod. </w:t>
      </w:r>
    </w:p>
    <w:p w14:paraId="36072294" w14:textId="77777777" w:rsidR="000B3DE7" w:rsidRDefault="003F6531">
      <w:pPr>
        <w:pStyle w:val="Overskrift3"/>
      </w:pPr>
      <w:r>
        <w:rPr>
          <w:rFonts w:eastAsia="Arial Unicode MS" w:cs="Arial Unicode MS"/>
        </w:rPr>
        <w:t>Download af distribution:</w:t>
      </w:r>
    </w:p>
    <w:p w14:paraId="4AC64A3A" w14:textId="77777777" w:rsidR="000B3DE7" w:rsidRDefault="003F6531">
      <w:pPr>
        <w:pStyle w:val="Body"/>
      </w:pPr>
      <w:r>
        <w:rPr>
          <w:rFonts w:eastAsia="Arial Unicode MS" w:cs="Arial Unicode MS"/>
        </w:rPr>
        <w:t xml:space="preserve">Adgang til distributionen sker via et midlertidigt link til </w:t>
      </w:r>
      <w:commentRangeStart w:id="100"/>
      <w:proofErr w:type="spellStart"/>
      <w:r>
        <w:rPr>
          <w:rFonts w:eastAsia="Arial Unicode MS" w:cs="Arial Unicode MS"/>
        </w:rPr>
        <w:t>BinTray</w:t>
      </w:r>
      <w:proofErr w:type="spellEnd"/>
      <w:r>
        <w:rPr>
          <w:rFonts w:eastAsia="Arial Unicode MS" w:cs="Arial Unicode MS"/>
        </w:rPr>
        <w:t>.</w:t>
      </w:r>
      <w:commentRangeEnd w:id="100"/>
      <w:r w:rsidR="00E1677C">
        <w:rPr>
          <w:rStyle w:val="Kommentarhenvisning"/>
          <w:rFonts w:ascii="Times New Roman" w:eastAsia="Arial Unicode MS" w:hAnsi="Times New Roman" w:cs="Times New Roman"/>
          <w:color w:val="auto"/>
          <w:lang w:val="en-US" w:eastAsia="en-US"/>
        </w:rPr>
        <w:commentReference w:id="100"/>
      </w:r>
      <w:r>
        <w:rPr>
          <w:rFonts w:eastAsia="Arial Unicode MS" w:cs="Arial Unicode MS"/>
        </w:rPr>
        <w:t xml:space="preserve"> Linket udløber automatisk ved en aftalt dato, og har formatet: </w:t>
      </w:r>
    </w:p>
    <w:p w14:paraId="341A7155" w14:textId="77777777" w:rsidR="000B3DE7" w:rsidRDefault="000B3DE7">
      <w:pPr>
        <w:pStyle w:val="Body"/>
      </w:pPr>
    </w:p>
    <w:p w14:paraId="757A90AF" w14:textId="77777777" w:rsidR="000B3DE7" w:rsidRDefault="00837273">
      <w:pPr>
        <w:pStyle w:val="Body"/>
      </w:pPr>
      <w:hyperlink r:id="rId10" w:history="1">
        <w:r w:rsidR="003F6531">
          <w:rPr>
            <w:rStyle w:val="Hyperlink0"/>
            <w:rFonts w:eastAsia="Arial Unicode MS" w:cs="Arial Unicode MS"/>
            <w:lang w:val="en-US"/>
          </w:rPr>
          <w:t>https://dl.bintray.com/nine/Distribution/</w:t>
        </w:r>
      </w:hyperlink>
      <w:r w:rsidR="003F6531">
        <w:rPr>
          <w:rFonts w:eastAsia="Arial Unicode MS" w:cs="Arial Unicode MS"/>
        </w:rPr>
        <w:t>[</w:t>
      </w:r>
      <w:proofErr w:type="spellStart"/>
      <w:r w:rsidR="003F6531">
        <w:rPr>
          <w:rFonts w:eastAsia="Arial Unicode MS" w:cs="Arial Unicode MS"/>
        </w:rPr>
        <w:t>File.name?expiry</w:t>
      </w:r>
      <w:proofErr w:type="spellEnd"/>
      <w:r w:rsidR="003F6531">
        <w:rPr>
          <w:rFonts w:eastAsia="Arial Unicode MS" w:cs="Arial Unicode MS"/>
        </w:rPr>
        <w:t>=</w:t>
      </w:r>
      <w:proofErr w:type="spellStart"/>
      <w:r w:rsidR="003F6531">
        <w:rPr>
          <w:rFonts w:eastAsia="Arial Unicode MS" w:cs="Arial Unicode MS"/>
        </w:rPr>
        <w:t>xyzabcd</w:t>
      </w:r>
      <w:proofErr w:type="spellEnd"/>
      <w:r w:rsidR="003F6531">
        <w:rPr>
          <w:rFonts w:eastAsia="Arial Unicode MS" w:cs="Arial Unicode MS"/>
        </w:rPr>
        <w:t>&amp;[</w:t>
      </w:r>
      <w:proofErr w:type="spellStart"/>
      <w:r w:rsidR="003F6531">
        <w:rPr>
          <w:rFonts w:eastAsia="Arial Unicode MS" w:cs="Arial Unicode MS"/>
        </w:rPr>
        <w:t>hascode</w:t>
      </w:r>
      <w:proofErr w:type="spellEnd"/>
      <w:r w:rsidR="003F6531">
        <w:rPr>
          <w:rFonts w:eastAsia="Arial Unicode MS" w:cs="Arial Unicode MS"/>
        </w:rPr>
        <w:t>]</w:t>
      </w:r>
    </w:p>
    <w:p w14:paraId="7A0D7C5C" w14:textId="77777777" w:rsidR="000B3DE7" w:rsidRDefault="000B3DE7">
      <w:pPr>
        <w:pStyle w:val="Body"/>
      </w:pPr>
    </w:p>
    <w:p w14:paraId="7268E01D" w14:textId="77777777" w:rsidR="000B3DE7" w:rsidRDefault="003F6531">
      <w:pPr>
        <w:pStyle w:val="Body"/>
      </w:pPr>
      <w:r>
        <w:rPr>
          <w:rFonts w:eastAsia="Arial Unicode MS" w:cs="Arial Unicode MS"/>
        </w:rPr>
        <w:t>F.eks.:</w:t>
      </w:r>
    </w:p>
    <w:p w14:paraId="3C6A9AC4" w14:textId="77777777" w:rsidR="000B3DE7" w:rsidRDefault="000B3DE7">
      <w:pPr>
        <w:pStyle w:val="Body"/>
      </w:pPr>
    </w:p>
    <w:p w14:paraId="60C03023" w14:textId="77777777" w:rsidR="000B3DE7" w:rsidRDefault="00837273">
      <w:pPr>
        <w:pStyle w:val="Body"/>
      </w:pPr>
      <w:hyperlink r:id="rId11" w:history="1">
        <w:r w:rsidR="003F6531">
          <w:rPr>
            <w:rStyle w:val="Hyperlink0"/>
            <w:rFonts w:eastAsia="Arial Unicode MS" w:cs="Arial Unicode MS"/>
            <w:lang w:val="en-US"/>
          </w:rPr>
          <w:t>https://dl.bintray.com/nine/Distribution/bfg.dist-release.1.2.3.zip?expiry=1485177497512&amp;id=cFUX7moKdDy6u1q8iIIWEq9UUtasJNh5C4FVHW%2FO5TjaIrptS%2FIKEEcqgOKsPVLnoccIRuz8rpHvkKrTwqaLhg%3D%3D&amp;signature=czPxq35ax10VEVeoSC0toatWcykU6VwDRvHkedVOavvvoHxhziQhBtAVubhI6s%2Fa53WTdGiw3u21wK30h2u3JQ%3D%3D</w:t>
        </w:r>
      </w:hyperlink>
    </w:p>
    <w:p w14:paraId="48038DE0" w14:textId="77777777" w:rsidR="000B3DE7" w:rsidRDefault="000B3DE7">
      <w:pPr>
        <w:pStyle w:val="Body"/>
      </w:pPr>
    </w:p>
    <w:p w14:paraId="4B669813" w14:textId="77777777" w:rsidR="000B3DE7" w:rsidRDefault="003F6531">
      <w:pPr>
        <w:pStyle w:val="Overskrift3"/>
      </w:pPr>
      <w:r>
        <w:rPr>
          <w:rFonts w:eastAsia="Arial Unicode MS" w:cs="Arial Unicode MS"/>
        </w:rPr>
        <w:t>Distributionspakkens format:</w:t>
      </w:r>
    </w:p>
    <w:p w14:paraId="39E4F89B" w14:textId="77777777" w:rsidR="000B3DE7" w:rsidRDefault="003F6531">
      <w:pPr>
        <w:pStyle w:val="Body"/>
      </w:pPr>
      <w:r>
        <w:rPr>
          <w:rFonts w:eastAsia="Arial Unicode MS" w:cs="Arial Unicode MS"/>
        </w:rPr>
        <w:t>Formatet for distr</w:t>
      </w:r>
      <w:del w:id="101" w:author="Jørgen Quaade" w:date="2017-03-08T10:36:00Z">
        <w:r w:rsidDel="00E1677C">
          <w:rPr>
            <w:rFonts w:eastAsia="Arial Unicode MS" w:cs="Arial Unicode MS"/>
          </w:rPr>
          <w:delText>u</w:delText>
        </w:r>
      </w:del>
      <w:ins w:id="102" w:author="Jørgen Quaade" w:date="2017-03-08T10:36:00Z">
        <w:r w:rsidR="00E1677C">
          <w:rPr>
            <w:rFonts w:eastAsia="Arial Unicode MS" w:cs="Arial Unicode MS"/>
          </w:rPr>
          <w:t>i</w:t>
        </w:r>
      </w:ins>
      <w:r>
        <w:rPr>
          <w:rFonts w:eastAsia="Arial Unicode MS" w:cs="Arial Unicode MS"/>
        </w:rPr>
        <w:t>b</w:t>
      </w:r>
      <w:ins w:id="103" w:author="Jørgen Quaade" w:date="2017-03-08T10:36:00Z">
        <w:r w:rsidR="00E1677C">
          <w:rPr>
            <w:rFonts w:eastAsia="Arial Unicode MS" w:cs="Arial Unicode MS"/>
          </w:rPr>
          <w:t>u</w:t>
        </w:r>
      </w:ins>
      <w:del w:id="104" w:author="Jørgen Quaade" w:date="2017-03-08T10:36:00Z">
        <w:r w:rsidDel="00E1677C">
          <w:rPr>
            <w:rFonts w:eastAsia="Arial Unicode MS" w:cs="Arial Unicode MS"/>
          </w:rPr>
          <w:delText>i</w:delText>
        </w:r>
      </w:del>
      <w:r>
        <w:rPr>
          <w:rFonts w:eastAsia="Arial Unicode MS" w:cs="Arial Unicode MS"/>
        </w:rPr>
        <w:t>tionspakken er som følger:</w:t>
      </w:r>
    </w:p>
    <w:p w14:paraId="202214C6" w14:textId="77777777" w:rsidR="000B3DE7" w:rsidRDefault="000B3DE7">
      <w:pPr>
        <w:pStyle w:val="Body"/>
      </w:pPr>
    </w:p>
    <w:p w14:paraId="5683A7D3" w14:textId="77777777" w:rsidR="000B3DE7" w:rsidRDefault="003F6531">
      <w:pPr>
        <w:pStyle w:val="Body"/>
      </w:pPr>
      <w:r>
        <w:rPr>
          <w:rFonts w:eastAsia="Arial Unicode MS" w:cs="Arial Unicode MS"/>
        </w:rPr>
        <w:t>Distribution.zip</w:t>
      </w:r>
    </w:p>
    <w:p w14:paraId="13CA36D3" w14:textId="77777777" w:rsidR="000B3DE7" w:rsidRDefault="003F6531">
      <w:pPr>
        <w:pStyle w:val="Body"/>
      </w:pPr>
      <w:r>
        <w:rPr>
          <w:rFonts w:eastAsia="Arial Unicode MS" w:cs="Arial Unicode MS"/>
        </w:rPr>
        <w:t>|—Vejledning.txt</w:t>
      </w:r>
    </w:p>
    <w:p w14:paraId="4FA60914" w14:textId="77777777" w:rsidR="000B3DE7" w:rsidRDefault="003F6531">
      <w:pPr>
        <w:pStyle w:val="Body"/>
      </w:pPr>
      <w:r>
        <w:rPr>
          <w:rFonts w:eastAsia="Arial Unicode MS" w:cs="Arial Unicode MS"/>
        </w:rPr>
        <w:lastRenderedPageBreak/>
        <w:t>|—bfg.frontend.xx.yy.zz.zip</w:t>
      </w:r>
    </w:p>
    <w:p w14:paraId="2FB72899" w14:textId="77777777" w:rsidR="000B3DE7" w:rsidRDefault="003F6531">
      <w:pPr>
        <w:pStyle w:val="Body"/>
      </w:pPr>
      <w:r>
        <w:rPr>
          <w:rFonts w:eastAsia="Arial Unicode MS" w:cs="Arial Unicode MS"/>
        </w:rPr>
        <w:t>|—regelapplikationen-xx-yy-zz.jar</w:t>
      </w:r>
    </w:p>
    <w:p w14:paraId="209D3161" w14:textId="77777777" w:rsidR="000B3DE7" w:rsidRDefault="000B3DE7">
      <w:pPr>
        <w:pStyle w:val="Body"/>
      </w:pPr>
    </w:p>
    <w:p w14:paraId="497C07C4" w14:textId="77777777" w:rsidR="000B3DE7" w:rsidRDefault="003F6531">
      <w:pPr>
        <w:pStyle w:val="Overskrift2"/>
      </w:pPr>
      <w:bookmarkStart w:id="105" w:name="_Toc3"/>
      <w:r>
        <w:rPr>
          <w:rFonts w:eastAsia="Arial Unicode MS" w:cs="Arial Unicode MS"/>
        </w:rPr>
        <w:t>Deployment scripts (automatisering)</w:t>
      </w:r>
      <w:bookmarkEnd w:id="105"/>
    </w:p>
    <w:p w14:paraId="3642C684" w14:textId="77777777" w:rsidR="000B3DE7" w:rsidRDefault="003F6531">
      <w:pPr>
        <w:pStyle w:val="Overskrift3"/>
      </w:pPr>
      <w:r>
        <w:rPr>
          <w:rFonts w:eastAsia="Arial Unicode MS" w:cs="Arial Unicode MS"/>
        </w:rPr>
        <w:t>Beskrivelse:</w:t>
      </w:r>
    </w:p>
    <w:p w14:paraId="3AC68767" w14:textId="77777777" w:rsidR="000B3DE7" w:rsidRDefault="003F6531">
      <w:pPr>
        <w:pStyle w:val="Body"/>
      </w:pPr>
      <w:r>
        <w:rPr>
          <w:rFonts w:eastAsia="Arial Unicode MS" w:cs="Arial Unicode MS"/>
        </w:rPr>
        <w:t xml:space="preserve">Det tilstræbes at automatisere den praktiske </w:t>
      </w:r>
      <w:proofErr w:type="spellStart"/>
      <w:r>
        <w:rPr>
          <w:rFonts w:eastAsia="Arial Unicode MS" w:cs="Arial Unicode MS"/>
        </w:rPr>
        <w:t>deployment</w:t>
      </w:r>
      <w:proofErr w:type="spellEnd"/>
      <w:r>
        <w:rPr>
          <w:rFonts w:eastAsia="Arial Unicode MS" w:cs="Arial Unicode MS"/>
        </w:rPr>
        <w:t xml:space="preserve"> så meget som muligt. Hvis der findes en automatiseret metode for </w:t>
      </w:r>
      <w:proofErr w:type="spellStart"/>
      <w:r>
        <w:rPr>
          <w:rFonts w:eastAsia="Arial Unicode MS" w:cs="Arial Unicode MS"/>
        </w:rPr>
        <w:t>deployment</w:t>
      </w:r>
      <w:proofErr w:type="spellEnd"/>
      <w:r>
        <w:rPr>
          <w:rFonts w:eastAsia="Arial Unicode MS" w:cs="Arial Unicode MS"/>
        </w:rPr>
        <w:t xml:space="preserve"> af applikationen, vil dette være beskrevet i den inkluderede deployment-vejledning. </w:t>
      </w:r>
    </w:p>
    <w:p w14:paraId="6D453EE6" w14:textId="77777777" w:rsidR="000B3DE7" w:rsidRDefault="000B3DE7">
      <w:pPr>
        <w:pStyle w:val="Body"/>
      </w:pPr>
    </w:p>
    <w:p w14:paraId="148AFE82" w14:textId="77777777" w:rsidR="000B3DE7" w:rsidRDefault="003F6531">
      <w:pPr>
        <w:pStyle w:val="Overskrift2"/>
      </w:pPr>
      <w:bookmarkStart w:id="106" w:name="_Toc4"/>
      <w:r>
        <w:rPr>
          <w:rFonts w:eastAsia="Arial Unicode MS" w:cs="Arial Unicode MS"/>
        </w:rPr>
        <w:t xml:space="preserve">Manuel </w:t>
      </w:r>
      <w:proofErr w:type="spellStart"/>
      <w:r>
        <w:rPr>
          <w:rFonts w:eastAsia="Arial Unicode MS" w:cs="Arial Unicode MS"/>
        </w:rPr>
        <w:t>deployment</w:t>
      </w:r>
      <w:bookmarkEnd w:id="106"/>
      <w:proofErr w:type="spellEnd"/>
    </w:p>
    <w:p w14:paraId="33528BEE" w14:textId="77777777" w:rsidR="000B3DE7" w:rsidRDefault="003F6531">
      <w:pPr>
        <w:pStyle w:val="Body"/>
      </w:pPr>
      <w:r>
        <w:rPr>
          <w:rFonts w:eastAsia="Arial Unicode MS" w:cs="Arial Unicode MS"/>
        </w:rPr>
        <w:t xml:space="preserve">Efter udpakning af distributionspakken </w:t>
      </w:r>
      <w:commentRangeStart w:id="107"/>
      <w:r>
        <w:rPr>
          <w:rFonts w:eastAsia="Arial Unicode MS" w:cs="Arial Unicode MS"/>
        </w:rPr>
        <w:t>[</w:t>
      </w:r>
      <w:proofErr w:type="spellStart"/>
      <w:r>
        <w:rPr>
          <w:rFonts w:eastAsia="Arial Unicode MS" w:cs="Arial Unicode MS"/>
        </w:rPr>
        <w:t>dist</w:t>
      </w:r>
      <w:proofErr w:type="spellEnd"/>
      <w:r>
        <w:rPr>
          <w:rFonts w:eastAsia="Arial Unicode MS" w:cs="Arial Unicode MS"/>
        </w:rPr>
        <w:t>]</w:t>
      </w:r>
      <w:commentRangeEnd w:id="107"/>
      <w:r w:rsidR="004A175D">
        <w:rPr>
          <w:rStyle w:val="Kommentarhenvisning"/>
          <w:rFonts w:ascii="Times New Roman" w:eastAsia="Arial Unicode MS" w:hAnsi="Times New Roman" w:cs="Times New Roman"/>
          <w:color w:val="auto"/>
          <w:lang w:val="en-US" w:eastAsia="en-US"/>
        </w:rPr>
        <w:commentReference w:id="107"/>
      </w:r>
      <w:r>
        <w:rPr>
          <w:rFonts w:eastAsia="Arial Unicode MS" w:cs="Arial Unicode MS"/>
        </w:rPr>
        <w:t xml:space="preserve">, udføres følgende (medmindre andet er anført, antages det at </w:t>
      </w:r>
      <w:proofErr w:type="spellStart"/>
      <w:r>
        <w:rPr>
          <w:rFonts w:eastAsia="Arial Unicode MS" w:cs="Arial Unicode MS"/>
        </w:rPr>
        <w:t>pwd</w:t>
      </w:r>
      <w:proofErr w:type="spellEnd"/>
      <w:r>
        <w:rPr>
          <w:rFonts w:eastAsia="Arial Unicode MS" w:cs="Arial Unicode MS"/>
        </w:rPr>
        <w:t xml:space="preserve"> er </w:t>
      </w:r>
      <w:proofErr w:type="spellStart"/>
      <w:r>
        <w:rPr>
          <w:rFonts w:eastAsia="Arial Unicode MS" w:cs="Arial Unicode MS"/>
        </w:rPr>
        <w:t>directory</w:t>
      </w:r>
      <w:proofErr w:type="spellEnd"/>
      <w:r>
        <w:rPr>
          <w:rFonts w:eastAsia="Arial Unicode MS" w:cs="Arial Unicode MS"/>
        </w:rPr>
        <w:t xml:space="preserve"> for udpakning af distributionspakke):</w:t>
      </w:r>
    </w:p>
    <w:p w14:paraId="00CF06FA" w14:textId="77777777" w:rsidR="000B3DE7" w:rsidRDefault="003F6531">
      <w:pPr>
        <w:pStyle w:val="Overskrift3"/>
      </w:pPr>
      <w:r>
        <w:rPr>
          <w:rFonts w:eastAsia="Arial Unicode MS" w:cs="Arial Unicode MS"/>
        </w:rPr>
        <w:t>Bogføringsguiden:</w:t>
      </w:r>
    </w:p>
    <w:p w14:paraId="214B4C4F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 xml:space="preserve">Slet midlertidigt </w:t>
      </w:r>
      <w:proofErr w:type="spellStart"/>
      <w:r>
        <w:rPr>
          <w:rFonts w:eastAsia="Arial Unicode MS" w:cs="Arial Unicode MS"/>
        </w:rPr>
        <w:t>directory</w:t>
      </w:r>
      <w:proofErr w:type="spellEnd"/>
      <w:r>
        <w:rPr>
          <w:rFonts w:eastAsia="Arial Unicode MS" w:cs="Arial Unicode MS"/>
        </w:rPr>
        <w:t xml:space="preserve"> (hvis det eksisterer)</w:t>
      </w:r>
    </w:p>
    <w:p w14:paraId="60BB41F9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rm</w:t>
      </w:r>
      <w:proofErr w:type="spellEnd"/>
      <w:r>
        <w:rPr>
          <w:rFonts w:eastAsia="Arial Unicode MS" w:cs="Arial Unicode MS"/>
        </w:rPr>
        <w:t xml:space="preserve"> -r /</w:t>
      </w:r>
      <w:proofErr w:type="spellStart"/>
      <w:r>
        <w:rPr>
          <w:rFonts w:eastAsia="Arial Unicode MS" w:cs="Arial Unicode MS"/>
        </w:rPr>
        <w:t>opt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rh</w:t>
      </w:r>
      <w:proofErr w:type="spellEnd"/>
      <w:r>
        <w:rPr>
          <w:rFonts w:eastAsia="Arial Unicode MS" w:cs="Arial Unicode MS"/>
        </w:rPr>
        <w:t>/rh-nginx18/</w:t>
      </w:r>
      <w:proofErr w:type="spellStart"/>
      <w:r>
        <w:rPr>
          <w:rFonts w:eastAsia="Arial Unicode MS" w:cs="Arial Unicode MS"/>
        </w:rPr>
        <w:t>root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usr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share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nginx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bfg.new</w:t>
      </w:r>
      <w:proofErr w:type="spellEnd"/>
    </w:p>
    <w:p w14:paraId="0ADED98B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Udfald:</w:t>
      </w:r>
      <w:r>
        <w:rPr>
          <w:rFonts w:eastAsia="Arial Unicode MS" w:cs="Arial Unicode MS"/>
        </w:rPr>
        <w:t xml:space="preserve"> Sletter midlertidigt </w:t>
      </w:r>
      <w:proofErr w:type="spellStart"/>
      <w:r>
        <w:rPr>
          <w:rFonts w:eastAsia="Arial Unicode MS" w:cs="Arial Unicode MS"/>
        </w:rPr>
        <w:t>directory</w:t>
      </w:r>
      <w:proofErr w:type="spellEnd"/>
      <w:r>
        <w:rPr>
          <w:rFonts w:eastAsia="Arial Unicode MS" w:cs="Arial Unicode MS"/>
        </w:rPr>
        <w:t xml:space="preserve"> (hvis det eksisterer) </w:t>
      </w:r>
    </w:p>
    <w:p w14:paraId="224C70D4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 xml:space="preserve">Opret midlertidigt </w:t>
      </w:r>
      <w:proofErr w:type="spellStart"/>
      <w:r>
        <w:rPr>
          <w:rFonts w:eastAsia="Arial Unicode MS" w:cs="Arial Unicode MS"/>
        </w:rPr>
        <w:t>directory</w:t>
      </w:r>
      <w:proofErr w:type="spellEnd"/>
      <w:r>
        <w:rPr>
          <w:rFonts w:eastAsia="Arial Unicode MS" w:cs="Arial Unicode MS"/>
        </w:rPr>
        <w:t xml:space="preserve"> for </w:t>
      </w:r>
      <w:proofErr w:type="spellStart"/>
      <w:r>
        <w:rPr>
          <w:rFonts w:eastAsia="Arial Unicode MS" w:cs="Arial Unicode MS"/>
        </w:rPr>
        <w:t>deployment</w:t>
      </w:r>
      <w:proofErr w:type="spellEnd"/>
    </w:p>
    <w:p w14:paraId="69914BDB" w14:textId="77777777" w:rsidR="000B3DE7" w:rsidRDefault="003F6531">
      <w:pPr>
        <w:pStyle w:val="Body"/>
        <w:numPr>
          <w:ilvl w:val="1"/>
          <w:numId w:val="9"/>
        </w:numPr>
      </w:pPr>
      <w:r>
        <w:rPr>
          <w:b/>
          <w:bCs/>
        </w:rPr>
        <w:t>Kommando: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rh</w:t>
      </w:r>
      <w:proofErr w:type="spellEnd"/>
      <w:r>
        <w:t>/rh-nginx18/</w:t>
      </w:r>
      <w:proofErr w:type="spellStart"/>
      <w:r>
        <w:t>root</w:t>
      </w:r>
      <w:proofErr w:type="spellEnd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bfg.new</w:t>
      </w:r>
      <w:proofErr w:type="spellEnd"/>
    </w:p>
    <w:p w14:paraId="0617FE68" w14:textId="77777777" w:rsidR="000B3DE7" w:rsidRDefault="003F6531">
      <w:pPr>
        <w:pStyle w:val="Body"/>
        <w:numPr>
          <w:ilvl w:val="1"/>
          <w:numId w:val="9"/>
        </w:numPr>
      </w:pPr>
      <w:r>
        <w:rPr>
          <w:b/>
          <w:bCs/>
        </w:rPr>
        <w:t>Udfald:</w:t>
      </w:r>
      <w:r>
        <w:t xml:space="preserve"> Tom folder oprettes</w:t>
      </w:r>
    </w:p>
    <w:p w14:paraId="61879A32" w14:textId="77777777" w:rsidR="000B3DE7" w:rsidRDefault="003F6531">
      <w:pPr>
        <w:pStyle w:val="Body"/>
        <w:numPr>
          <w:ilvl w:val="0"/>
          <w:numId w:val="10"/>
        </w:numPr>
      </w:pPr>
      <w:r>
        <w:t xml:space="preserve">Skift </w:t>
      </w:r>
      <w:proofErr w:type="spellStart"/>
      <w:r>
        <w:t>directory</w:t>
      </w:r>
      <w:proofErr w:type="spellEnd"/>
    </w:p>
    <w:p w14:paraId="2A3355C5" w14:textId="77777777" w:rsidR="000B3DE7" w:rsidRDefault="003F6531">
      <w:pPr>
        <w:pStyle w:val="Body"/>
        <w:numPr>
          <w:ilvl w:val="1"/>
          <w:numId w:val="10"/>
        </w:numPr>
      </w:pPr>
      <w:r>
        <w:rPr>
          <w:b/>
          <w:bCs/>
        </w:rPr>
        <w:t>Kommando:</w:t>
      </w:r>
      <w:r>
        <w:t xml:space="preserve"> cd [distribution-</w:t>
      </w:r>
      <w:proofErr w:type="spellStart"/>
      <w:r>
        <w:t>directory</w:t>
      </w:r>
      <w:proofErr w:type="spellEnd"/>
      <w:r>
        <w:t>]</w:t>
      </w:r>
    </w:p>
    <w:p w14:paraId="0E6E25BC" w14:textId="77777777" w:rsidR="000B3DE7" w:rsidRDefault="003F6531">
      <w:pPr>
        <w:pStyle w:val="Body"/>
        <w:numPr>
          <w:ilvl w:val="1"/>
          <w:numId w:val="10"/>
        </w:numPr>
      </w:pPr>
      <w:r>
        <w:rPr>
          <w:b/>
          <w:bCs/>
        </w:rPr>
        <w:t>Udfald:</w:t>
      </w:r>
      <w:r>
        <w:t xml:space="preserve"> </w:t>
      </w:r>
      <w:proofErr w:type="spellStart"/>
      <w:r>
        <w:t>pwd</w:t>
      </w:r>
      <w:proofErr w:type="spellEnd"/>
      <w:r>
        <w:t xml:space="preserve"> er [distribution-</w:t>
      </w:r>
      <w:proofErr w:type="spellStart"/>
      <w:r>
        <w:t>directory</w:t>
      </w:r>
      <w:proofErr w:type="spellEnd"/>
      <w:r>
        <w:t>]</w:t>
      </w:r>
    </w:p>
    <w:p w14:paraId="32AA557F" w14:textId="77777777" w:rsidR="000B3DE7" w:rsidRDefault="003F6531">
      <w:pPr>
        <w:pStyle w:val="Body"/>
        <w:numPr>
          <w:ilvl w:val="0"/>
          <w:numId w:val="10"/>
        </w:numPr>
      </w:pPr>
      <w:proofErr w:type="spellStart"/>
      <w:r>
        <w:t>Udpak</w:t>
      </w:r>
      <w:proofErr w:type="spellEnd"/>
      <w:r>
        <w:t xml:space="preserve"> </w:t>
      </w:r>
      <w:proofErr w:type="spellStart"/>
      <w:r>
        <w:t>bfg</w:t>
      </w:r>
      <w:proofErr w:type="spellEnd"/>
      <w:r>
        <w:t>-distributionen</w:t>
      </w:r>
    </w:p>
    <w:p w14:paraId="4B9EA574" w14:textId="77777777" w:rsidR="000B3DE7" w:rsidRDefault="003F6531">
      <w:pPr>
        <w:pStyle w:val="Body"/>
        <w:numPr>
          <w:ilvl w:val="1"/>
          <w:numId w:val="10"/>
        </w:numPr>
      </w:pPr>
      <w:r>
        <w:rPr>
          <w:b/>
          <w:bCs/>
        </w:rPr>
        <w:t>Kommando:</w:t>
      </w:r>
      <w:r>
        <w:t xml:space="preserve"> unzip </w:t>
      </w:r>
      <w:r>
        <w:rPr>
          <w:b/>
          <w:bCs/>
        </w:rPr>
        <w:t>[</w:t>
      </w:r>
      <w:r>
        <w:rPr>
          <w:b/>
          <w:bCs/>
          <w:lang w:val="it-IT"/>
        </w:rPr>
        <w:t>bfg.frontend.xx.yy.zz.zip</w:t>
      </w:r>
      <w:r>
        <w:rPr>
          <w:b/>
          <w:bCs/>
        </w:rPr>
        <w:t>]</w:t>
      </w:r>
      <w:r>
        <w:t xml:space="preserve"> -d /</w:t>
      </w:r>
      <w:proofErr w:type="spellStart"/>
      <w:r>
        <w:t>opt</w:t>
      </w:r>
      <w:proofErr w:type="spellEnd"/>
      <w:r>
        <w:t>/</w:t>
      </w:r>
      <w:proofErr w:type="spellStart"/>
      <w:r>
        <w:t>rh</w:t>
      </w:r>
      <w:proofErr w:type="spellEnd"/>
      <w:r>
        <w:t>/rh-nginx18/</w:t>
      </w:r>
      <w:proofErr w:type="spellStart"/>
      <w:r>
        <w:t>root</w:t>
      </w:r>
      <w:proofErr w:type="spellEnd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bfg.new</w:t>
      </w:r>
      <w:proofErr w:type="spellEnd"/>
    </w:p>
    <w:p w14:paraId="203E3573" w14:textId="77777777" w:rsidR="000B3DE7" w:rsidDel="004A175D" w:rsidRDefault="003F6531">
      <w:pPr>
        <w:pStyle w:val="Body"/>
        <w:numPr>
          <w:ilvl w:val="1"/>
          <w:numId w:val="10"/>
        </w:numPr>
        <w:rPr>
          <w:del w:id="108" w:author="Jørgen Quaade" w:date="2017-03-08T10:39:00Z"/>
        </w:rPr>
      </w:pPr>
      <w:r>
        <w:rPr>
          <w:b/>
          <w:bCs/>
        </w:rPr>
        <w:t>Udfald:</w:t>
      </w:r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rh</w:t>
      </w:r>
      <w:proofErr w:type="spellEnd"/>
      <w:r>
        <w:t>/rh-nginx18/</w:t>
      </w:r>
      <w:proofErr w:type="spellStart"/>
      <w:r>
        <w:t>root</w:t>
      </w:r>
      <w:proofErr w:type="spellEnd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bfg.new</w:t>
      </w:r>
      <w:proofErr w:type="spellEnd"/>
      <w:r>
        <w:t xml:space="preserve"> indeholder den nye distribution (</w:t>
      </w:r>
      <w:proofErr w:type="spellStart"/>
      <w:r>
        <w:t>bla</w:t>
      </w:r>
      <w:proofErr w:type="spellEnd"/>
      <w:r>
        <w:t>. index.html)</w:t>
      </w:r>
    </w:p>
    <w:p w14:paraId="0D953C3F" w14:textId="77777777" w:rsidR="000B3DE7" w:rsidRPr="004A175D" w:rsidRDefault="000B3DE7" w:rsidP="004A175D">
      <w:pPr>
        <w:pStyle w:val="Body"/>
        <w:numPr>
          <w:ilvl w:val="1"/>
          <w:numId w:val="10"/>
        </w:numPr>
        <w:rPr>
          <w:b/>
          <w:bCs/>
        </w:rPr>
        <w:pPrChange w:id="109" w:author="Jørgen Quaade" w:date="2017-03-08T10:39:00Z">
          <w:pPr>
            <w:pStyle w:val="Body"/>
            <w:numPr>
              <w:numId w:val="10"/>
            </w:numPr>
            <w:ind w:left="240" w:hanging="240"/>
          </w:pPr>
        </w:pPrChange>
      </w:pPr>
    </w:p>
    <w:p w14:paraId="3134EA98" w14:textId="77777777" w:rsidR="000B3DE7" w:rsidRDefault="003F6531">
      <w:pPr>
        <w:pStyle w:val="Overskrift3"/>
      </w:pPr>
      <w:r>
        <w:rPr>
          <w:rFonts w:eastAsia="Arial Unicode MS" w:cs="Arial Unicode MS"/>
        </w:rPr>
        <w:t>Regelapplikationen:</w:t>
      </w:r>
    </w:p>
    <w:p w14:paraId="56189B6A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Stop regelapplikationen:</w:t>
      </w:r>
    </w:p>
    <w:p w14:paraId="090F1551" w14:textId="77777777" w:rsidR="000B3DE7" w:rsidRDefault="003F6531">
      <w:pPr>
        <w:pStyle w:val="Body"/>
        <w:numPr>
          <w:ilvl w:val="1"/>
          <w:numId w:val="9"/>
        </w:numPr>
      </w:pPr>
      <w:r>
        <w:rPr>
          <w:b/>
          <w:bCs/>
        </w:rPr>
        <w:t>Kommando:</w:t>
      </w:r>
      <w:r>
        <w:t xml:space="preserve"> 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systemctl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regelapplikationen</w:t>
      </w:r>
      <w:proofErr w:type="spellEnd"/>
    </w:p>
    <w:p w14:paraId="22B175CE" w14:textId="77777777" w:rsidR="000B3DE7" w:rsidRDefault="003F6531">
      <w:pPr>
        <w:pStyle w:val="Body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Udfald:</w:t>
      </w:r>
      <w:r>
        <w:t xml:space="preserve"> Regelapplikationen er stoppet</w:t>
      </w:r>
    </w:p>
    <w:p w14:paraId="0D012E37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Check database revision:</w:t>
      </w:r>
    </w:p>
    <w:p w14:paraId="0156A74F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mysql</w:t>
      </w:r>
      <w:proofErr w:type="spellEnd"/>
      <w:r>
        <w:rPr>
          <w:rFonts w:eastAsia="Arial Unicode MS" w:cs="Arial Unicode MS"/>
          <w:lang w:val="en-US"/>
        </w:rPr>
        <w:t xml:space="preserve"> -</w:t>
      </w:r>
      <w:proofErr w:type="spellStart"/>
      <w:r>
        <w:rPr>
          <w:rFonts w:eastAsia="Arial Unicode MS" w:cs="Arial Unicode MS"/>
          <w:lang w:val="en-US"/>
        </w:rPr>
        <w:t>uprodbruger</w:t>
      </w:r>
      <w:proofErr w:type="spellEnd"/>
      <w:r>
        <w:rPr>
          <w:rFonts w:eastAsia="Arial Unicode MS" w:cs="Arial Unicode MS"/>
          <w:lang w:val="en-US"/>
        </w:rPr>
        <w:t xml:space="preserve"> -p </w:t>
      </w:r>
      <w:proofErr w:type="spellStart"/>
      <w:r>
        <w:rPr>
          <w:rFonts w:eastAsia="Arial Unicode MS" w:cs="Arial Unicode MS"/>
          <w:lang w:val="en-US"/>
        </w:rPr>
        <w:t>regelapp</w:t>
      </w:r>
      <w:proofErr w:type="spellEnd"/>
      <w:r>
        <w:rPr>
          <w:rFonts w:eastAsia="Arial Unicode MS" w:cs="Arial Unicode MS"/>
          <w:lang w:val="en-US"/>
        </w:rPr>
        <w:t xml:space="preserve"> -e "select filename, </w:t>
      </w:r>
      <w:proofErr w:type="spellStart"/>
      <w:r>
        <w:rPr>
          <w:rFonts w:eastAsia="Arial Unicode MS" w:cs="Arial Unicode MS"/>
          <w:lang w:val="en-US"/>
        </w:rPr>
        <w:t>orderexecuted</w:t>
      </w:r>
      <w:proofErr w:type="spellEnd"/>
      <w:r>
        <w:rPr>
          <w:rFonts w:eastAsia="Arial Unicode MS" w:cs="Arial Unicode MS"/>
          <w:lang w:val="en-US"/>
        </w:rPr>
        <w:t xml:space="preserve"> from DATABASECHANGELOG order by </w:t>
      </w:r>
      <w:proofErr w:type="spellStart"/>
      <w:r>
        <w:rPr>
          <w:rFonts w:eastAsia="Arial Unicode MS" w:cs="Arial Unicode MS"/>
          <w:lang w:val="en-US"/>
        </w:rPr>
        <w:t>orderexecuted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desc</w:t>
      </w:r>
      <w:proofErr w:type="spellEnd"/>
      <w:r>
        <w:rPr>
          <w:rFonts w:eastAsia="Arial Unicode MS" w:cs="Arial Unicode MS"/>
          <w:lang w:val="en-US"/>
        </w:rPr>
        <w:t xml:space="preserve"> limit 1;"</w:t>
      </w:r>
    </w:p>
    <w:p w14:paraId="745D456E" w14:textId="77777777" w:rsidR="000B3DE7" w:rsidRDefault="003F6531">
      <w:pPr>
        <w:pStyle w:val="Body"/>
        <w:numPr>
          <w:ilvl w:val="1"/>
          <w:numId w:val="9"/>
        </w:numPr>
        <w:rPr>
          <w:i/>
          <w:iCs/>
        </w:rPr>
      </w:pPr>
      <w:r>
        <w:rPr>
          <w:b/>
          <w:bCs/>
        </w:rPr>
        <w:t>Udfald:</w:t>
      </w:r>
      <w:r>
        <w:t xml:space="preserve"> Sidste revisionsfil databasen blev opdateret med. F.eks. </w:t>
      </w:r>
      <w:r>
        <w:rPr>
          <w:i/>
          <w:iCs/>
          <w:lang w:val="nl-NL"/>
        </w:rPr>
        <w:t>RAv1_25_BetingelserOperatorMaaVaereNull.groovy</w:t>
      </w:r>
    </w:p>
    <w:p w14:paraId="393D94F5" w14:textId="77777777" w:rsidR="000B3DE7" w:rsidRDefault="003F6531">
      <w:pPr>
        <w:pStyle w:val="Body"/>
        <w:numPr>
          <w:ilvl w:val="0"/>
          <w:numId w:val="10"/>
        </w:numPr>
        <w:rPr>
          <w:i/>
          <w:iCs/>
        </w:rPr>
      </w:pPr>
      <w:r>
        <w:t>Find nye databaserevisionsfiler i distributionspakken.</w:t>
      </w:r>
    </w:p>
    <w:p w14:paraId="0A885419" w14:textId="77777777" w:rsidR="000B3DE7" w:rsidRDefault="003F6531">
      <w:pPr>
        <w:pStyle w:val="Body"/>
        <w:numPr>
          <w:ilvl w:val="0"/>
          <w:numId w:val="10"/>
        </w:numPr>
      </w:pPr>
      <w:r>
        <w:t>Opdater database til evt. ny revision (F.eks. RAv1_26…, RAv1_27… ):</w:t>
      </w:r>
    </w:p>
    <w:p w14:paraId="2B0EF56F" w14:textId="77777777" w:rsidR="000B3DE7" w:rsidRDefault="003F6531">
      <w:pPr>
        <w:pStyle w:val="Body"/>
        <w:numPr>
          <w:ilvl w:val="1"/>
          <w:numId w:val="10"/>
        </w:numPr>
      </w:pPr>
      <w:r>
        <w:rPr>
          <w:b/>
          <w:bCs/>
        </w:rPr>
        <w:lastRenderedPageBreak/>
        <w:t>Kommando:</w:t>
      </w:r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uprodbruger</w:t>
      </w:r>
      <w:proofErr w:type="spellEnd"/>
      <w:r>
        <w:t xml:space="preserve"> -p regelapp &lt; RAv1_26…</w:t>
      </w:r>
    </w:p>
    <w:p w14:paraId="77EA7F8F" w14:textId="77777777" w:rsidR="000B3DE7" w:rsidRDefault="003F6531">
      <w:pPr>
        <w:pStyle w:val="Body"/>
        <w:numPr>
          <w:ilvl w:val="1"/>
          <w:numId w:val="10"/>
        </w:numPr>
      </w:pPr>
      <w:r>
        <w:rPr>
          <w:b/>
          <w:bCs/>
        </w:rPr>
        <w:t>Udfald:</w:t>
      </w:r>
      <w:r>
        <w:t xml:space="preserve"> Databasen opdateres</w:t>
      </w:r>
    </w:p>
    <w:p w14:paraId="7A2C81CA" w14:textId="77777777" w:rsidR="000B3DE7" w:rsidRDefault="003F6531">
      <w:pPr>
        <w:pStyle w:val="Body"/>
        <w:numPr>
          <w:ilvl w:val="0"/>
          <w:numId w:val="10"/>
        </w:numPr>
        <w:rPr>
          <w:b/>
          <w:bCs/>
        </w:rPr>
      </w:pPr>
      <w:r>
        <w:t>Check database revision, og verificer at revisionen svarer til sidste fil som blev kørt på.</w:t>
      </w:r>
    </w:p>
    <w:p w14:paraId="187C1181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 xml:space="preserve">Kopier ny version til applikation </w:t>
      </w:r>
      <w:proofErr w:type="spellStart"/>
      <w:r>
        <w:rPr>
          <w:rFonts w:eastAsia="Arial Unicode MS" w:cs="Arial Unicode MS"/>
        </w:rPr>
        <w:t>directory</w:t>
      </w:r>
      <w:proofErr w:type="spellEnd"/>
    </w:p>
    <w:p w14:paraId="6AB843B9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cp -f [regelapplikationen-xx.yy.zz.jar] /var/regelapplikationen/</w:t>
      </w:r>
      <w:proofErr w:type="spellStart"/>
      <w:r>
        <w:rPr>
          <w:rFonts w:eastAsia="Arial Unicode MS" w:cs="Arial Unicode MS"/>
        </w:rPr>
        <w:t>latest</w:t>
      </w:r>
      <w:proofErr w:type="spellEnd"/>
    </w:p>
    <w:p w14:paraId="3A0B0373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Udfald:</w:t>
      </w:r>
      <w:r>
        <w:rPr>
          <w:rFonts w:eastAsia="Arial Unicode MS" w:cs="Arial Unicode MS"/>
        </w:rPr>
        <w:t xml:space="preserve"> Regelapplikationen udskiftes til nyeste version</w:t>
      </w:r>
    </w:p>
    <w:p w14:paraId="53901430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Genstart regelapplikationen</w:t>
      </w:r>
    </w:p>
    <w:p w14:paraId="5963653B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/</w:t>
      </w:r>
      <w:proofErr w:type="spellStart"/>
      <w:r>
        <w:rPr>
          <w:rFonts w:eastAsia="Arial Unicode MS" w:cs="Arial Unicode MS"/>
        </w:rPr>
        <w:t>etc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init.d</w:t>
      </w:r>
      <w:proofErr w:type="spellEnd"/>
      <w:r>
        <w:rPr>
          <w:rFonts w:eastAsia="Arial Unicode MS" w:cs="Arial Unicode MS"/>
        </w:rPr>
        <w:t>/regelapplikationen restart</w:t>
      </w:r>
    </w:p>
    <w:p w14:paraId="552F6292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Udfald:</w:t>
      </w:r>
      <w:r>
        <w:rPr>
          <w:rFonts w:eastAsia="Arial Unicode MS" w:cs="Arial Unicode MS"/>
        </w:rPr>
        <w:t xml:space="preserve"> Regelapplikationen genstarter</w:t>
      </w:r>
    </w:p>
    <w:p w14:paraId="15E56896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Check logs</w:t>
      </w:r>
    </w:p>
    <w:p w14:paraId="1CEA0B66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tail</w:t>
      </w:r>
      <w:proofErr w:type="spellEnd"/>
      <w:r>
        <w:rPr>
          <w:rFonts w:eastAsia="Arial Unicode MS" w:cs="Arial Unicode MS"/>
        </w:rPr>
        <w:t xml:space="preserve"> -n100 /var/log/regelapplikationen.log</w:t>
      </w:r>
    </w:p>
    <w:p w14:paraId="59C417C7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Udfald:</w:t>
      </w:r>
      <w:r>
        <w:rPr>
          <w:rFonts w:eastAsia="Arial Unicode MS" w:cs="Arial Unicode MS"/>
        </w:rPr>
        <w:t xml:space="preserve"> Ingen fejlbeskeder</w:t>
      </w:r>
    </w:p>
    <w:p w14:paraId="52D11152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Check applikation</w:t>
      </w:r>
    </w:p>
    <w:p w14:paraId="39926370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Kommando: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 xml:space="preserve">curl --head </w:t>
      </w:r>
      <w:hyperlink r:id="rId12" w:history="1">
        <w:r>
          <w:rPr>
            <w:rStyle w:val="Hyperlink0"/>
            <w:rFonts w:eastAsia="Arial Unicode MS" w:cs="Arial Unicode MS"/>
            <w:lang w:val="en-US"/>
          </w:rPr>
          <w:t>http://localhost:8080</w:t>
        </w:r>
      </w:hyperlink>
    </w:p>
    <w:p w14:paraId="3FFD81B3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  <w:b/>
          <w:bCs/>
        </w:rPr>
        <w:t>Udfald: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HTTP/1.1 302 Found</w:t>
      </w:r>
    </w:p>
    <w:p w14:paraId="7B658AD6" w14:textId="77777777" w:rsidR="000B3DE7" w:rsidRDefault="000B3DE7">
      <w:pPr>
        <w:pStyle w:val="Body"/>
      </w:pPr>
    </w:p>
    <w:p w14:paraId="018C39A5" w14:textId="77777777" w:rsidR="000B3DE7" w:rsidRDefault="003F6531">
      <w:pPr>
        <w:pStyle w:val="Overskrift2"/>
      </w:pPr>
      <w:bookmarkStart w:id="110" w:name="_Toc5"/>
      <w:r>
        <w:rPr>
          <w:rFonts w:eastAsia="Arial Unicode MS" w:cs="Arial Unicode MS"/>
        </w:rPr>
        <w:t>Deployment af nyt katalog</w:t>
      </w:r>
      <w:bookmarkEnd w:id="110"/>
    </w:p>
    <w:p w14:paraId="7B8C12D4" w14:textId="77777777" w:rsidR="000B3DE7" w:rsidRDefault="000B3DE7">
      <w:pPr>
        <w:pStyle w:val="Body"/>
      </w:pPr>
    </w:p>
    <w:p w14:paraId="47BB4F72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Nyt katalog genereres fra regelapplikationen. Filen har formatet [YYYY]-[MM]-[DD].</w:t>
      </w:r>
      <w:proofErr w:type="spellStart"/>
      <w:r>
        <w:rPr>
          <w:rFonts w:eastAsia="Arial Unicode MS" w:cs="Arial Unicode MS"/>
        </w:rPr>
        <w:t>json</w:t>
      </w:r>
      <w:proofErr w:type="spellEnd"/>
    </w:p>
    <w:p w14:paraId="77E3942A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katalog uploades til miljøet, og placeres på stien: /opt/rh/rh-nginx18/root/usr/share/nginx/katalog/gaeldende/[YYYY]-[MM]-[DD].json</w:t>
      </w:r>
    </w:p>
    <w:p w14:paraId="70B80199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Kør kommandoen:</w:t>
      </w:r>
    </w:p>
    <w:p w14:paraId="5E222B9D" w14:textId="77777777" w:rsidR="000B3DE7" w:rsidRDefault="003F6531">
      <w:pPr>
        <w:pStyle w:val="Body"/>
        <w:numPr>
          <w:ilvl w:val="1"/>
          <w:numId w:val="8"/>
        </w:numPr>
      </w:pPr>
      <w:proofErr w:type="spellStart"/>
      <w:r>
        <w:rPr>
          <w:rFonts w:eastAsia="Arial Unicode MS" w:cs="Arial Unicode MS"/>
        </w:rPr>
        <w:t>ln</w:t>
      </w:r>
      <w:proofErr w:type="spellEnd"/>
      <w:r>
        <w:rPr>
          <w:rFonts w:eastAsia="Arial Unicode MS" w:cs="Arial Unicode MS"/>
        </w:rPr>
        <w:t xml:space="preserve"> -sf /opt/rh/rh-nginx18/root/usr/share/nginx/katalog/gaeldende/[YYYY]-[MM]-[DD].json  /opt/rh/rh-nginx18/root/usr/share/nginx/bfg/public_html/app/data/gaeldende/katalog.json</w:t>
      </w:r>
    </w:p>
    <w:p w14:paraId="5FF00890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 xml:space="preserve"> Kør kommandoen:</w:t>
      </w:r>
    </w:p>
    <w:p w14:paraId="1685770C" w14:textId="77777777" w:rsidR="000B3DE7" w:rsidRDefault="003F6531">
      <w:pPr>
        <w:pStyle w:val="Body"/>
        <w:numPr>
          <w:ilvl w:val="1"/>
          <w:numId w:val="8"/>
        </w:numPr>
      </w:pPr>
      <w:r>
        <w:rPr>
          <w:rFonts w:eastAsia="Arial Unicode MS" w:cs="Arial Unicode MS"/>
        </w:rPr>
        <w:t>ls -la /opt/rh/rh-nginx18/root/usr/share/nginx/bfg/public_html/app/data/gaeldende/</w:t>
      </w:r>
    </w:p>
    <w:p w14:paraId="1934CF12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 xml:space="preserve">Check at output ligner: </w:t>
      </w:r>
      <w:r>
        <w:rPr>
          <w:rFonts w:eastAsia="Arial Unicode MS" w:cs="Arial Unicode MS"/>
          <w:b/>
          <w:bCs/>
          <w:lang w:val="nl-NL"/>
        </w:rPr>
        <w:t>lrwxrwxrwx</w:t>
      </w:r>
      <w:r>
        <w:rPr>
          <w:rFonts w:eastAsia="Arial Unicode MS" w:cs="Arial Unicode MS"/>
          <w:lang w:val="en-US"/>
        </w:rPr>
        <w:t xml:space="preserve">. 1 root </w:t>
      </w:r>
      <w:proofErr w:type="spellStart"/>
      <w:r>
        <w:rPr>
          <w:rFonts w:eastAsia="Arial Unicode MS" w:cs="Arial Unicode MS"/>
          <w:lang w:val="en-US"/>
        </w:rPr>
        <w:t>root</w:t>
      </w:r>
      <w:proofErr w:type="spellEnd"/>
      <w:r>
        <w:rPr>
          <w:rFonts w:eastAsia="Arial Unicode MS" w:cs="Arial Unicode MS"/>
          <w:lang w:val="en-US"/>
        </w:rPr>
        <w:t xml:space="preserve"> 73 Feb  6 13:03 </w:t>
      </w:r>
      <w:proofErr w:type="spellStart"/>
      <w:r>
        <w:rPr>
          <w:rFonts w:eastAsia="Arial Unicode MS" w:cs="Arial Unicode MS"/>
          <w:lang w:val="en-US"/>
        </w:rPr>
        <w:t>katalog.json</w:t>
      </w:r>
      <w:proofErr w:type="spellEnd"/>
      <w:r>
        <w:rPr>
          <w:rFonts w:eastAsia="Arial Unicode MS" w:cs="Arial Unicode MS"/>
          <w:lang w:val="en-US"/>
        </w:rPr>
        <w:t xml:space="preserve"> -&gt; /opt/</w:t>
      </w:r>
      <w:proofErr w:type="spellStart"/>
      <w:r>
        <w:rPr>
          <w:rFonts w:eastAsia="Arial Unicode MS" w:cs="Arial Unicode MS"/>
          <w:lang w:val="en-US"/>
        </w:rPr>
        <w:t>rh</w:t>
      </w:r>
      <w:proofErr w:type="spellEnd"/>
      <w:r>
        <w:rPr>
          <w:rFonts w:eastAsia="Arial Unicode MS" w:cs="Arial Unicode MS"/>
          <w:lang w:val="en-US"/>
        </w:rPr>
        <w:t>/</w:t>
      </w:r>
      <w:r>
        <w:rPr>
          <w:rFonts w:eastAsia="Arial Unicode MS" w:cs="Arial Unicode MS"/>
        </w:rPr>
        <w:t>…</w:t>
      </w:r>
    </w:p>
    <w:p w14:paraId="19F89280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Test at Bogføringsguiden stadig kan læse kataloget (Lav et bogføringsforslag)</w:t>
      </w:r>
    </w:p>
    <w:p w14:paraId="7018EB60" w14:textId="77777777" w:rsidR="000B3DE7" w:rsidRDefault="003F6531">
      <w:pPr>
        <w:pStyle w:val="Body"/>
        <w:numPr>
          <w:ilvl w:val="0"/>
          <w:numId w:val="8"/>
        </w:numPr>
      </w:pPr>
      <w:r>
        <w:rPr>
          <w:rFonts w:eastAsia="Arial Unicode MS" w:cs="Arial Unicode MS"/>
        </w:rPr>
        <w:t>Slet det gamle katalog med kommandoen:</w:t>
      </w:r>
    </w:p>
    <w:p w14:paraId="070AA888" w14:textId="77777777" w:rsidR="000B3DE7" w:rsidRDefault="003F6531">
      <w:pPr>
        <w:pStyle w:val="Body"/>
        <w:numPr>
          <w:ilvl w:val="1"/>
          <w:numId w:val="8"/>
        </w:numPr>
      </w:pPr>
      <w:proofErr w:type="spellStart"/>
      <w:r>
        <w:rPr>
          <w:rFonts w:eastAsia="Arial Unicode MS" w:cs="Arial Unicode MS"/>
        </w:rPr>
        <w:t>rm</w:t>
      </w:r>
      <w:proofErr w:type="spellEnd"/>
      <w:r>
        <w:rPr>
          <w:rFonts w:eastAsia="Arial Unicode MS" w:cs="Arial Unicode MS"/>
        </w:rPr>
        <w:t xml:space="preserve"> /opt/rh/rh-nginx18/root/usr/share/nginx/katalog/gaeldende/[GAMMEL_NAVN].json</w:t>
      </w:r>
    </w:p>
    <w:p w14:paraId="3EF01730" w14:textId="77777777" w:rsidR="000B3DE7" w:rsidRDefault="000B3DE7">
      <w:pPr>
        <w:pStyle w:val="Body"/>
      </w:pPr>
    </w:p>
    <w:sectPr w:rsidR="000B3DE7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ørgen Quaade" w:date="2017-03-08T10:32:00Z" w:initials="JQ">
    <w:p w14:paraId="005FC3B1" w14:textId="77777777" w:rsidR="00492B27" w:rsidRDefault="00E1677C">
      <w:pPr>
        <w:pStyle w:val="Kommentartekst"/>
      </w:pPr>
      <w:r>
        <w:rPr>
          <w:rStyle w:val="Kommentarhenvisning"/>
        </w:rPr>
        <w:annotationRef/>
      </w:r>
      <w:proofErr w:type="spellStart"/>
      <w:r w:rsidR="00492B27">
        <w:t>Jeg</w:t>
      </w:r>
      <w:proofErr w:type="spellEnd"/>
      <w:r w:rsidR="00492B27">
        <w:t xml:space="preserve"> </w:t>
      </w:r>
      <w:proofErr w:type="spellStart"/>
      <w:r w:rsidR="00492B27">
        <w:t>har</w:t>
      </w:r>
      <w:proofErr w:type="spellEnd"/>
      <w:r w:rsidR="00492B27">
        <w:t xml:space="preserve"> </w:t>
      </w:r>
      <w:proofErr w:type="spellStart"/>
      <w:r w:rsidR="00492B27">
        <w:t>t</w:t>
      </w:r>
      <w:r>
        <w:t>i</w:t>
      </w:r>
      <w:bookmarkStart w:id="2" w:name="_GoBack"/>
      <w:bookmarkEnd w:id="2"/>
      <w:r>
        <w:t>lføj</w:t>
      </w:r>
      <w:r w:rsidR="00492B27">
        <w:t>et</w:t>
      </w:r>
      <w:proofErr w:type="spellEnd"/>
      <w:r>
        <w:t xml:space="preserve"> </w:t>
      </w:r>
      <w:proofErr w:type="spellStart"/>
      <w:r>
        <w:t>sidenummer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siderne</w:t>
      </w:r>
      <w:proofErr w:type="spellEnd"/>
      <w:r w:rsidR="00492B27">
        <w:t xml:space="preserve">. </w:t>
      </w:r>
    </w:p>
    <w:p w14:paraId="3E4F49C7" w14:textId="3CDD6810" w:rsidR="00E1677C" w:rsidRDefault="00492B27">
      <w:pPr>
        <w:pStyle w:val="Kommentartekst"/>
      </w:pPr>
      <w:r>
        <w:t xml:space="preserve">Der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tilføjes</w:t>
      </w:r>
      <w:proofErr w:type="spellEnd"/>
      <w:r>
        <w:t xml:space="preserve"> </w:t>
      </w:r>
      <w:proofErr w:type="spellStart"/>
      <w:r w:rsidR="00E1677C">
        <w:t>kapitelnumre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kapitler</w:t>
      </w:r>
      <w:proofErr w:type="spellEnd"/>
    </w:p>
    <w:p w14:paraId="14EE1584" w14:textId="6B694CCA" w:rsidR="00492B27" w:rsidRDefault="00492B27">
      <w:pPr>
        <w:pStyle w:val="Kommentartekst"/>
      </w:pPr>
      <w:proofErr w:type="spellStart"/>
      <w:r>
        <w:t>Jeg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slettet</w:t>
      </w:r>
      <w:proofErr w:type="spellEnd"/>
      <w:r>
        <w:t xml:space="preserve"> den </w:t>
      </w:r>
      <w:proofErr w:type="spellStart"/>
      <w:r>
        <w:t>forkerte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headeren</w:t>
      </w:r>
      <w:proofErr w:type="spellEnd"/>
      <w:r>
        <w:t>.</w:t>
      </w:r>
    </w:p>
    <w:p w14:paraId="02CE19FC" w14:textId="77777777" w:rsidR="00E1677C" w:rsidRPr="00492B27" w:rsidRDefault="00E1677C">
      <w:pPr>
        <w:pStyle w:val="Kommentartekst"/>
        <w:rPr>
          <w:lang w:val="da-DK"/>
        </w:rPr>
      </w:pPr>
    </w:p>
  </w:comment>
  <w:comment w:id="90" w:author="Jørgen Quaade" w:date="2017-03-08T10:28:00Z" w:initials="JQ">
    <w:p w14:paraId="37C77EFC" w14:textId="77777777" w:rsidR="00E1677C" w:rsidRDefault="00E1677C">
      <w:pPr>
        <w:pStyle w:val="Kommentartekst"/>
      </w:pPr>
      <w:r>
        <w:rPr>
          <w:rStyle w:val="Kommentarhenvisning"/>
        </w:rPr>
        <w:annotationRef/>
      </w:r>
      <w:r>
        <w:t xml:space="preserve">Nine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rolle</w:t>
      </w:r>
      <w:proofErr w:type="spellEnd"/>
      <w:r>
        <w:t xml:space="preserve">. </w:t>
      </w:r>
    </w:p>
  </w:comment>
  <w:comment w:id="98" w:author="Jørgen Quaade" w:date="2017-03-08T10:33:00Z" w:initials="JQ">
    <w:p w14:paraId="7B5F6A5A" w14:textId="77777777" w:rsidR="00E1677C" w:rsidRDefault="00E1677C">
      <w:pPr>
        <w:pStyle w:val="Kommentartekst"/>
      </w:pPr>
      <w:r>
        <w:rPr>
          <w:rStyle w:val="Kommentarhenvisning"/>
        </w:rPr>
        <w:annotationRef/>
      </w:r>
      <w:proofErr w:type="spellStart"/>
      <w:r>
        <w:t>Kapitelnummer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kapitler</w:t>
      </w:r>
      <w:proofErr w:type="spellEnd"/>
    </w:p>
  </w:comment>
  <w:comment w:id="100" w:author="Jørgen Quaade" w:date="2017-03-08T10:35:00Z" w:initials="JQ">
    <w:p w14:paraId="1680099D" w14:textId="77777777" w:rsidR="00E1677C" w:rsidRDefault="00E1677C">
      <w:pPr>
        <w:pStyle w:val="Kommentartekst"/>
      </w:pPr>
      <w:r>
        <w:rPr>
          <w:rStyle w:val="Kommentarhenvisning"/>
        </w:rPr>
        <w:annotationRef/>
      </w:r>
      <w:r>
        <w:t>SKA</w:t>
      </w:r>
      <w:r w:rsidR="004A175D">
        <w:t>T</w:t>
      </w:r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bintray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. Vi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nødt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bruge</w:t>
      </w:r>
      <w:proofErr w:type="spellEnd"/>
      <w:r>
        <w:t xml:space="preserve"> </w:t>
      </w:r>
      <w:proofErr w:type="spellStart"/>
      <w:r>
        <w:t>f.eks</w:t>
      </w:r>
      <w:proofErr w:type="spellEnd"/>
      <w:r>
        <w:t xml:space="preserve">. SKAT’s </w:t>
      </w:r>
      <w:proofErr w:type="spellStart"/>
      <w:r>
        <w:t>github</w:t>
      </w:r>
      <w:proofErr w:type="spellEnd"/>
    </w:p>
  </w:comment>
  <w:comment w:id="107" w:author="Jørgen Quaade" w:date="2017-03-08T10:38:00Z" w:initials="JQ">
    <w:p w14:paraId="48FD9CE2" w14:textId="77777777" w:rsidR="004A175D" w:rsidRDefault="004A175D">
      <w:pPr>
        <w:pStyle w:val="Kommentartekst"/>
      </w:pPr>
      <w:r>
        <w:rPr>
          <w:rStyle w:val="Kommentarhenvisning"/>
        </w:rPr>
        <w:annotationRef/>
      </w:r>
      <w:r>
        <w:t xml:space="preserve">Reference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gået</w:t>
      </w:r>
      <w:proofErr w:type="spellEnd"/>
      <w:r>
        <w:t xml:space="preserve"> </w:t>
      </w:r>
      <w:proofErr w:type="spellStart"/>
      <w:r>
        <w:t>tabt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konvertering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pages </w:t>
      </w:r>
      <w:proofErr w:type="spellStart"/>
      <w:r>
        <w:t>til</w:t>
      </w:r>
      <w:proofErr w:type="spellEnd"/>
      <w:r>
        <w:t xml:space="preserve"> word?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CE19FC" w15:done="0"/>
  <w15:commentEx w15:paraId="37C77EFC" w15:done="0"/>
  <w15:commentEx w15:paraId="7B5F6A5A" w15:done="0"/>
  <w15:commentEx w15:paraId="1680099D" w15:done="0"/>
  <w15:commentEx w15:paraId="48FD9C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DF80B" w14:textId="77777777" w:rsidR="00837273" w:rsidRDefault="00837273">
      <w:r>
        <w:separator/>
      </w:r>
    </w:p>
  </w:endnote>
  <w:endnote w:type="continuationSeparator" w:id="0">
    <w:p w14:paraId="55B8F242" w14:textId="77777777" w:rsidR="00837273" w:rsidRDefault="0083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12" w:author="Jørgen Quaade" w:date="2017-03-08T10:32:00Z"/>
  <w:sdt>
    <w:sdtPr>
      <w:id w:val="1535773192"/>
      <w:docPartObj>
        <w:docPartGallery w:val="Page Numbers (Bottom of Page)"/>
        <w:docPartUnique/>
      </w:docPartObj>
    </w:sdtPr>
    <w:sdtContent>
      <w:customXmlInsRangeEnd w:id="112"/>
      <w:p w14:paraId="014B419A" w14:textId="77777777" w:rsidR="00E1677C" w:rsidRDefault="00E1677C">
        <w:pPr>
          <w:pStyle w:val="Sidefod"/>
          <w:jc w:val="right"/>
          <w:rPr>
            <w:ins w:id="113" w:author="Jørgen Quaade" w:date="2017-03-08T10:32:00Z"/>
          </w:rPr>
        </w:pPr>
        <w:ins w:id="114" w:author="Jørgen Quaade" w:date="2017-03-08T10:32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492B27" w:rsidRPr="00492B27">
          <w:rPr>
            <w:noProof/>
            <w:lang w:val="da-DK"/>
          </w:rPr>
          <w:t>1</w:t>
        </w:r>
        <w:ins w:id="115" w:author="Jørgen Quaade" w:date="2017-03-08T10:32:00Z">
          <w:r>
            <w:fldChar w:fldCharType="end"/>
          </w:r>
        </w:ins>
      </w:p>
      <w:customXmlInsRangeStart w:id="116" w:author="Jørgen Quaade" w:date="2017-03-08T10:32:00Z"/>
    </w:sdtContent>
  </w:sdt>
  <w:customXmlInsRangeEnd w:id="116"/>
  <w:p w14:paraId="3F2057C2" w14:textId="77777777" w:rsidR="00E1677C" w:rsidRDefault="00E167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39097" w14:textId="77777777" w:rsidR="00837273" w:rsidRDefault="00837273">
      <w:r>
        <w:separator/>
      </w:r>
    </w:p>
  </w:footnote>
  <w:footnote w:type="continuationSeparator" w:id="0">
    <w:p w14:paraId="3671E354" w14:textId="77777777" w:rsidR="00837273" w:rsidRDefault="00837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E3AF9" w14:textId="77777777" w:rsidR="000B3DE7" w:rsidRDefault="003F6531">
    <w:pPr>
      <w:pStyle w:val="HeaderFooter"/>
      <w:tabs>
        <w:tab w:val="clear" w:pos="9020"/>
        <w:tab w:val="center" w:pos="4819"/>
        <w:tab w:val="right" w:pos="9638"/>
      </w:tabs>
    </w:pPr>
    <w:r>
      <w:t>Bogføringsguiden</w:t>
    </w:r>
    <w:r>
      <w:tab/>
      <w:t>Deployment-guide</w:t>
    </w:r>
    <w:r>
      <w:tab/>
    </w:r>
    <w:del w:id="111" w:author="Jørgen Quaade" w:date="2017-03-08T10:27:00Z">
      <w:r w:rsidDel="00E1677C">
        <w:delText>20-01-2017</w:delText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0B7"/>
    <w:multiLevelType w:val="hybridMultilevel"/>
    <w:tmpl w:val="BC720178"/>
    <w:styleLink w:val="Numbered"/>
    <w:lvl w:ilvl="0" w:tplc="C39025C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9815C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48381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CFC6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AC669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2C0B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5EC4A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F49AB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C54B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5355E6"/>
    <w:multiLevelType w:val="hybridMultilevel"/>
    <w:tmpl w:val="2C50569A"/>
    <w:lvl w:ilvl="0" w:tplc="EB8CEA1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AB28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2D8C30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FC64C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52AC0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0D4C7E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F941F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5CE6BA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B962FC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992168"/>
    <w:multiLevelType w:val="hybridMultilevel"/>
    <w:tmpl w:val="B7EEAE40"/>
    <w:styleLink w:val="BulletBig"/>
    <w:lvl w:ilvl="0" w:tplc="7646B57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529EE7D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41C48A2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558A2A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AEA94F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4A4D95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DF6E00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DAF22F7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324FE2A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 w15:restartNumberingAfterBreak="0">
    <w:nsid w:val="25DC21BF"/>
    <w:multiLevelType w:val="hybridMultilevel"/>
    <w:tmpl w:val="97F04D8C"/>
    <w:styleLink w:val="Dash"/>
    <w:lvl w:ilvl="0" w:tplc="57DE6C9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6942AD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7BCCA0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4A490A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342775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87A4CF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5509F5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3EA020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AA669FF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2B4829BB"/>
    <w:multiLevelType w:val="hybridMultilevel"/>
    <w:tmpl w:val="30E656E4"/>
    <w:lvl w:ilvl="0" w:tplc="C8C4BC4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050D2B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044D90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2CC41F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D66780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DCA98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286E9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7CEC78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0AC52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2F686F2B"/>
    <w:multiLevelType w:val="hybridMultilevel"/>
    <w:tmpl w:val="BC720178"/>
    <w:numStyleLink w:val="Numbered"/>
  </w:abstractNum>
  <w:abstractNum w:abstractNumId="6" w15:restartNumberingAfterBreak="0">
    <w:nsid w:val="3560702C"/>
    <w:multiLevelType w:val="hybridMultilevel"/>
    <w:tmpl w:val="97F04D8C"/>
    <w:numStyleLink w:val="Dash"/>
  </w:abstractNum>
  <w:abstractNum w:abstractNumId="7" w15:restartNumberingAfterBreak="0">
    <w:nsid w:val="6D7C0176"/>
    <w:multiLevelType w:val="hybridMultilevel"/>
    <w:tmpl w:val="B7EEAE40"/>
    <w:numStyleLink w:val="BulletBig"/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7"/>
    <w:lvlOverride w:ilvl="0">
      <w:lvl w:ilvl="0" w:tplc="45183644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609E260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109A5B2A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D4B495A4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2F90047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E9785A1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1914559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7F94B54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D8388BE4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0">
    <w:abstractNumId w:val="7"/>
    <w:lvlOverride w:ilvl="0">
      <w:lvl w:ilvl="0" w:tplc="45183644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609E260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109A5B2A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D4B495A4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2F90047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E9785A1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1914559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7F94B54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D8388BE4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ørgen Quaade">
    <w15:presenceInfo w15:providerId="AD" w15:userId="S-1-5-21-359375573-1589032073-397284476-217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E7"/>
    <w:rsid w:val="000B3DE7"/>
    <w:rsid w:val="003F6531"/>
    <w:rsid w:val="00492B27"/>
    <w:rsid w:val="004A175D"/>
    <w:rsid w:val="00837273"/>
    <w:rsid w:val="00946AC0"/>
    <w:rsid w:val="00A9738A"/>
    <w:rsid w:val="00E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7FF4"/>
  <w15:docId w15:val="{76CC711B-CB37-4B2F-8EDD-D555C2B4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Overskrift2">
    <w:name w:val="heading 2"/>
    <w:next w:val="Body"/>
    <w:pPr>
      <w:keepNext/>
      <w:pBdr>
        <w:top w:val="single" w:sz="8" w:space="0" w:color="7F7F7F"/>
      </w:pBd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styleId="Overskrift3">
    <w:name w:val="heading 3"/>
    <w:next w:val="Body"/>
    <w:pPr>
      <w:keepNext/>
      <w:spacing w:before="360" w:after="40" w:line="288" w:lineRule="auto"/>
      <w:outlineLvl w:val="2"/>
    </w:pPr>
    <w:rPr>
      <w:rFonts w:ascii="Helvetica" w:eastAsia="Helvetica" w:hAnsi="Helvetica" w:cs="Helvetica"/>
      <w:b/>
      <w:bCs/>
      <w:color w:val="000000"/>
      <w:spacing w:val="4"/>
      <w:sz w:val="24"/>
      <w:szCs w:val="24"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Indholdsfortegnelse2">
    <w:name w:val="toc 2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Numbered">
    <w:name w:val="Numbered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Big">
    <w:name w:val="Bullet Big"/>
    <w:pPr>
      <w:numPr>
        <w:numId w:val="7"/>
      </w:numPr>
    </w:pPr>
  </w:style>
  <w:style w:type="paragraph" w:styleId="Sidehoved">
    <w:name w:val="header"/>
    <w:basedOn w:val="Normal"/>
    <w:link w:val="SidehovedTegn"/>
    <w:uiPriority w:val="99"/>
    <w:unhideWhenUsed/>
    <w:rsid w:val="00946AC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46AC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unhideWhenUsed/>
    <w:rsid w:val="00946AC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46AC0"/>
    <w:rPr>
      <w:sz w:val="24"/>
      <w:szCs w:val="24"/>
      <w:lang w:val="en-US"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677C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677C"/>
    <w:rPr>
      <w:rFonts w:ascii="Segoe UI" w:hAnsi="Segoe UI" w:cs="Segoe UI"/>
      <w:sz w:val="18"/>
      <w:szCs w:val="18"/>
      <w:lang w:val="en-US" w:eastAsia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167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1677C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1677C"/>
    <w:rPr>
      <w:lang w:val="en-US"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167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1677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bintray.com/nine/Distribution/bfg.dist-release.1.2.3.zip?expiry=1485177497512&amp;id=cFUX7moKdDy6u1q8iIIWEq9UUtasJNh5C4FVHW%2FO5TjaIrptS%2FIKEEcqgOKsPVLnoccIRuz8rpHvkKrTwqaLhg%3D%3D&amp;signature=czPxq35ax10VEVeoSC0toatWcykU6VwDRvHkedVOavvvoHxhziQhBtAVubhI6s%2Fa53WTdGiw3u21wK30h2u3JQ%3D%3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bintray.com/nine/Distribution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C6C3-F403-4468-A1E9-01735069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759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Jørgen Quaade</cp:lastModifiedBy>
  <cp:revision>4</cp:revision>
  <dcterms:created xsi:type="dcterms:W3CDTF">2017-03-08T08:34:00Z</dcterms:created>
  <dcterms:modified xsi:type="dcterms:W3CDTF">2017-03-08T09:46:00Z</dcterms:modified>
</cp:coreProperties>
</file>